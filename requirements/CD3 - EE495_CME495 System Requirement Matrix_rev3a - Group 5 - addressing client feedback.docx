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jbyk2ivysijo" w:colFirst="0" w:colLast="0" w:displacedByCustomXml="next"/>
    <w:bookmarkEnd w:id="0" w:displacedByCustomXml="next"/>
    <w:sdt>
      <w:sdtPr>
        <w:id w:val="-786896681"/>
        <w:docPartObj>
          <w:docPartGallery w:val="Cover Pages"/>
          <w:docPartUnique/>
        </w:docPartObj>
      </w:sdtPr>
      <w:sdtEndPr>
        <w:rPr>
          <w:sz w:val="28"/>
          <w:szCs w:val="28"/>
        </w:rPr>
      </w:sdtEndPr>
      <w:sdtContent>
        <w:p w14:paraId="0B98ED81" w14:textId="2A2BACB0" w:rsidR="001A6D0D" w:rsidRDefault="001A6D0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A314E9" w:rsidRPr="00A314E9" w14:paraId="0A0C4E65" w14:textId="77777777" w:rsidTr="00A314E9">
            <w:sdt>
              <w:sdtPr>
                <w:rPr>
                  <w:sz w:val="24"/>
                  <w:szCs w:val="24"/>
                </w:rPr>
                <w:alias w:val="Company"/>
                <w:id w:val="13406915"/>
                <w:placeholder>
                  <w:docPart w:val="93D63821863B495584CD38380DB6A7E7"/>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000000" w:themeColor="text1"/>
                      <w:bottom w:val="nil"/>
                    </w:tcBorders>
                    <w:tcMar>
                      <w:top w:w="216" w:type="dxa"/>
                      <w:left w:w="115" w:type="dxa"/>
                      <w:bottom w:w="216" w:type="dxa"/>
                      <w:right w:w="115" w:type="dxa"/>
                    </w:tcMar>
                  </w:tcPr>
                  <w:p w14:paraId="04DC1488" w14:textId="66CFEFB4" w:rsidR="001A6D0D" w:rsidRPr="00A314E9" w:rsidRDefault="001A6D0D">
                    <w:pPr>
                      <w:pStyle w:val="NoSpacing"/>
                      <w:rPr>
                        <w:sz w:val="24"/>
                      </w:rPr>
                    </w:pPr>
                    <w:r w:rsidRPr="00A314E9">
                      <w:rPr>
                        <w:sz w:val="24"/>
                        <w:szCs w:val="24"/>
                      </w:rPr>
                      <w:t>EE495/CME495</w:t>
                    </w:r>
                  </w:p>
                </w:tc>
              </w:sdtContent>
            </w:sdt>
          </w:tr>
          <w:tr w:rsidR="00A314E9" w:rsidRPr="00A314E9" w14:paraId="434147A0" w14:textId="77777777" w:rsidTr="00A314E9">
            <w:tc>
              <w:tcPr>
                <w:tcW w:w="7672" w:type="dxa"/>
                <w:tcBorders>
                  <w:left w:val="single" w:sz="12" w:space="0" w:color="000000" w:themeColor="text1"/>
                </w:tcBorders>
              </w:tcPr>
              <w:sdt>
                <w:sdtPr>
                  <w:rPr>
                    <w:rFonts w:asciiTheme="majorHAnsi" w:eastAsiaTheme="majorEastAsia" w:hAnsiTheme="majorHAnsi" w:cstheme="majorBidi"/>
                    <w:sz w:val="88"/>
                    <w:szCs w:val="88"/>
                  </w:rPr>
                  <w:alias w:val="Title"/>
                  <w:id w:val="13406919"/>
                  <w:placeholder>
                    <w:docPart w:val="6920FEAB6CB14CF6806B3313C1780540"/>
                  </w:placeholder>
                  <w:dataBinding w:prefixMappings="xmlns:ns0='http://schemas.openxmlformats.org/package/2006/metadata/core-properties' xmlns:ns1='http://purl.org/dc/elements/1.1/'" w:xpath="/ns0:coreProperties[1]/ns1:title[1]" w:storeItemID="{6C3C8BC8-F283-45AE-878A-BAB7291924A1}"/>
                  <w:text/>
                </w:sdtPr>
                <w:sdtEndPr/>
                <w:sdtContent>
                  <w:p w14:paraId="152839E2" w14:textId="31E41188" w:rsidR="001A6D0D" w:rsidRPr="00A314E9" w:rsidRDefault="006F4768">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 xml:space="preserve">EE495/CME495 </w:t>
                    </w:r>
                    <w:r w:rsidR="00374C30">
                      <w:rPr>
                        <w:rFonts w:asciiTheme="majorHAnsi" w:eastAsiaTheme="majorEastAsia" w:hAnsiTheme="majorHAnsi" w:cstheme="majorBidi"/>
                        <w:sz w:val="88"/>
                        <w:szCs w:val="88"/>
                      </w:rPr>
                      <w:t>System Requirement Matrix</w:t>
                    </w:r>
                  </w:p>
                </w:sdtContent>
              </w:sdt>
            </w:tc>
          </w:tr>
          <w:tr w:rsidR="00A314E9" w:rsidRPr="00A314E9" w14:paraId="6976058B" w14:textId="77777777" w:rsidTr="00A314E9">
            <w:sdt>
              <w:sdtPr>
                <w:rPr>
                  <w:sz w:val="24"/>
                  <w:szCs w:val="24"/>
                </w:rPr>
                <w:alias w:val="Subtitle"/>
                <w:id w:val="13406923"/>
                <w:placeholder>
                  <w:docPart w:val="5AD32130B3834E90933725643F4307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000000" w:themeColor="text1"/>
                    </w:tcBorders>
                    <w:tcMar>
                      <w:top w:w="216" w:type="dxa"/>
                      <w:left w:w="115" w:type="dxa"/>
                      <w:bottom w:w="216" w:type="dxa"/>
                      <w:right w:w="115" w:type="dxa"/>
                    </w:tcMar>
                  </w:tcPr>
                  <w:p w14:paraId="3A65ABA1" w14:textId="1A3B8359" w:rsidR="001A6D0D" w:rsidRPr="00A314E9" w:rsidRDefault="00665853">
                    <w:pPr>
                      <w:pStyle w:val="NoSpacing"/>
                      <w:rPr>
                        <w:sz w:val="24"/>
                      </w:rPr>
                    </w:pPr>
                    <w:r>
                      <w:rPr>
                        <w:sz w:val="24"/>
                        <w:szCs w:val="24"/>
                      </w:rPr>
                      <w:t xml:space="preserve">Revision </w:t>
                    </w:r>
                    <w:r w:rsidR="00A67B80">
                      <w:rPr>
                        <w:sz w:val="24"/>
                        <w:szCs w:val="24"/>
                      </w:rPr>
                      <w:t>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A314E9" w:rsidRPr="00A314E9" w14:paraId="1C948EBC" w14:textId="77777777">
            <w:tc>
              <w:tcPr>
                <w:tcW w:w="7221" w:type="dxa"/>
                <w:tcMar>
                  <w:top w:w="216" w:type="dxa"/>
                  <w:left w:w="115" w:type="dxa"/>
                  <w:bottom w:w="216" w:type="dxa"/>
                  <w:right w:w="115" w:type="dxa"/>
                </w:tcMar>
              </w:tcPr>
              <w:sdt>
                <w:sdtPr>
                  <w:rPr>
                    <w:sz w:val="28"/>
                    <w:szCs w:val="28"/>
                  </w:rPr>
                  <w:alias w:val="Author"/>
                  <w:id w:val="13406928"/>
                  <w:placeholder>
                    <w:docPart w:val="45B766761A3142CCB8A1F32BBB7EB4D4"/>
                  </w:placeholder>
                  <w:dataBinding w:prefixMappings="xmlns:ns0='http://schemas.openxmlformats.org/package/2006/metadata/core-properties' xmlns:ns1='http://purl.org/dc/elements/1.1/'" w:xpath="/ns0:coreProperties[1]/ns1:creator[1]" w:storeItemID="{6C3C8BC8-F283-45AE-878A-BAB7291924A1}"/>
                  <w:text/>
                </w:sdtPr>
                <w:sdtEndPr/>
                <w:sdtContent>
                  <w:p w14:paraId="6FBF9F54" w14:textId="495B83E6" w:rsidR="001A6D0D" w:rsidRPr="00A314E9" w:rsidRDefault="001A6D0D">
                    <w:pPr>
                      <w:pStyle w:val="NoSpacing"/>
                      <w:rPr>
                        <w:sz w:val="28"/>
                        <w:szCs w:val="28"/>
                      </w:rPr>
                    </w:pPr>
                    <w:r w:rsidRPr="00A314E9">
                      <w:rPr>
                        <w:sz w:val="28"/>
                        <w:szCs w:val="28"/>
                      </w:rPr>
                      <w:t>Thomas Hu, Jordan Smith, Jason Wong</w:t>
                    </w:r>
                  </w:p>
                </w:sdtContent>
              </w:sdt>
              <w:sdt>
                <w:sdtPr>
                  <w:rPr>
                    <w:sz w:val="28"/>
                    <w:szCs w:val="28"/>
                  </w:rPr>
                  <w:alias w:val="Date"/>
                  <w:tag w:val="Date"/>
                  <w:id w:val="13406932"/>
                  <w:placeholder>
                    <w:docPart w:val="F7C74A959BE74DA4A11FE924ADDAFAE3"/>
                  </w:placeholder>
                  <w:dataBinding w:prefixMappings="xmlns:ns0='http://schemas.microsoft.com/office/2006/coverPageProps'" w:xpath="/ns0:CoverPageProperties[1]/ns0:PublishDate[1]" w:storeItemID="{55AF091B-3C7A-41E3-B477-F2FDAA23CFDA}"/>
                  <w:date w:fullDate="2019-11-02T00:00:00Z">
                    <w:dateFormat w:val="M-d-yyyy"/>
                    <w:lid w:val="en-US"/>
                    <w:storeMappedDataAs w:val="dateTime"/>
                    <w:calendar w:val="gregorian"/>
                  </w:date>
                </w:sdtPr>
                <w:sdtEndPr/>
                <w:sdtContent>
                  <w:p w14:paraId="255040B2" w14:textId="1A13EC96" w:rsidR="001A6D0D" w:rsidRPr="00A314E9" w:rsidRDefault="00A67B80">
                    <w:pPr>
                      <w:pStyle w:val="NoSpacing"/>
                      <w:rPr>
                        <w:sz w:val="28"/>
                        <w:szCs w:val="28"/>
                      </w:rPr>
                    </w:pPr>
                    <w:r>
                      <w:rPr>
                        <w:sz w:val="28"/>
                        <w:szCs w:val="28"/>
                        <w:lang w:val="en-US"/>
                      </w:rPr>
                      <w:t>11-2-2019</w:t>
                    </w:r>
                  </w:p>
                </w:sdtContent>
              </w:sdt>
              <w:p w14:paraId="12CEA4CA" w14:textId="77777777" w:rsidR="001A6D0D" w:rsidRPr="00A314E9" w:rsidRDefault="001A6D0D">
                <w:pPr>
                  <w:pStyle w:val="NoSpacing"/>
                </w:pPr>
              </w:p>
            </w:tc>
          </w:tr>
        </w:tbl>
        <w:p w14:paraId="31685BDD" w14:textId="65207B6B" w:rsidR="001A6D0D" w:rsidRDefault="001A6D0D">
          <w:pPr>
            <w:rPr>
              <w:rFonts w:asciiTheme="majorHAnsi" w:eastAsiaTheme="majorEastAsia" w:hAnsiTheme="majorHAnsi" w:cstheme="majorBidi"/>
              <w:b/>
              <w:bCs/>
              <w:smallCaps/>
              <w:color w:val="000000" w:themeColor="text1"/>
              <w:sz w:val="28"/>
              <w:szCs w:val="28"/>
            </w:rPr>
          </w:pPr>
          <w:r>
            <w:rPr>
              <w:sz w:val="28"/>
              <w:szCs w:val="28"/>
            </w:rPr>
            <w:br w:type="page"/>
          </w:r>
        </w:p>
      </w:sdtContent>
    </w:sdt>
    <w:sdt>
      <w:sdtPr>
        <w:rPr>
          <w:rFonts w:asciiTheme="minorHAnsi" w:eastAsiaTheme="minorEastAsia" w:hAnsiTheme="minorHAnsi" w:cstheme="minorBidi"/>
          <w:b w:val="0"/>
          <w:bCs w:val="0"/>
          <w:color w:val="auto"/>
          <w:sz w:val="22"/>
          <w:szCs w:val="22"/>
          <w:lang w:val="en-CA"/>
        </w:rPr>
        <w:id w:val="-1520774872"/>
        <w:docPartObj>
          <w:docPartGallery w:val="Table of Contents"/>
          <w:docPartUnique/>
        </w:docPartObj>
      </w:sdtPr>
      <w:sdtEndPr>
        <w:rPr>
          <w:noProof/>
        </w:rPr>
      </w:sdtEndPr>
      <w:sdtContent>
        <w:p w14:paraId="506E55A4" w14:textId="2A08C061" w:rsidR="00991F69" w:rsidRDefault="00991F69" w:rsidP="00991F69">
          <w:pPr>
            <w:pStyle w:val="TableTitle"/>
          </w:pPr>
          <w:r>
            <w:t>Contents</w:t>
          </w:r>
        </w:p>
        <w:p w14:paraId="6B749095" w14:textId="3AC0E361" w:rsidR="00FB6057" w:rsidRDefault="00991F69">
          <w:pPr>
            <w:pStyle w:val="TOC1"/>
            <w:tabs>
              <w:tab w:val="left" w:pos="440"/>
              <w:tab w:val="right" w:leader="dot" w:pos="9350"/>
            </w:tabs>
            <w:rPr>
              <w:noProof/>
              <w:lang w:val="en-US"/>
            </w:rPr>
          </w:pPr>
          <w:r>
            <w:fldChar w:fldCharType="begin"/>
          </w:r>
          <w:r>
            <w:instrText xml:space="preserve"> TOC \o "1-3" \h \z \u </w:instrText>
          </w:r>
          <w:r>
            <w:fldChar w:fldCharType="separate"/>
          </w:r>
          <w:hyperlink w:anchor="_Toc23196114" w:history="1">
            <w:r w:rsidR="00FB6057" w:rsidRPr="00EB23E5">
              <w:rPr>
                <w:rStyle w:val="Hyperlink"/>
                <w:noProof/>
              </w:rPr>
              <w:t>1</w:t>
            </w:r>
            <w:r w:rsidR="00FB6057">
              <w:rPr>
                <w:noProof/>
                <w:lang w:val="en-US"/>
              </w:rPr>
              <w:tab/>
            </w:r>
            <w:r w:rsidR="00FB6057" w:rsidRPr="00EB23E5">
              <w:rPr>
                <w:rStyle w:val="Hyperlink"/>
                <w:noProof/>
              </w:rPr>
              <w:t>Purpose</w:t>
            </w:r>
            <w:r w:rsidR="00FB6057">
              <w:rPr>
                <w:noProof/>
                <w:webHidden/>
              </w:rPr>
              <w:tab/>
            </w:r>
            <w:r w:rsidR="00FB6057">
              <w:rPr>
                <w:noProof/>
                <w:webHidden/>
              </w:rPr>
              <w:fldChar w:fldCharType="begin"/>
            </w:r>
            <w:r w:rsidR="00FB6057">
              <w:rPr>
                <w:noProof/>
                <w:webHidden/>
              </w:rPr>
              <w:instrText xml:space="preserve"> PAGEREF _Toc23196114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71DB8D8D" w14:textId="2CABD2B5" w:rsidR="00FB6057" w:rsidRDefault="00B73543">
          <w:pPr>
            <w:pStyle w:val="TOC2"/>
            <w:tabs>
              <w:tab w:val="left" w:pos="880"/>
              <w:tab w:val="right" w:leader="dot" w:pos="9350"/>
            </w:tabs>
            <w:rPr>
              <w:noProof/>
              <w:lang w:val="en-US"/>
            </w:rPr>
          </w:pPr>
          <w:hyperlink w:anchor="_Toc23196115" w:history="1">
            <w:r w:rsidR="00FB6057" w:rsidRPr="00EB23E5">
              <w:rPr>
                <w:rStyle w:val="Hyperlink"/>
                <w:noProof/>
              </w:rPr>
              <w:t>1.1</w:t>
            </w:r>
            <w:r w:rsidR="00FB6057">
              <w:rPr>
                <w:noProof/>
                <w:lang w:val="en-US"/>
              </w:rPr>
              <w:tab/>
            </w:r>
            <w:r w:rsidR="00FB6057" w:rsidRPr="00EB23E5">
              <w:rPr>
                <w:rStyle w:val="Hyperlink"/>
                <w:noProof/>
              </w:rPr>
              <w:t>Document Identifier</w:t>
            </w:r>
            <w:r w:rsidR="00FB6057">
              <w:rPr>
                <w:noProof/>
                <w:webHidden/>
              </w:rPr>
              <w:tab/>
            </w:r>
            <w:r w:rsidR="00FB6057">
              <w:rPr>
                <w:noProof/>
                <w:webHidden/>
              </w:rPr>
              <w:fldChar w:fldCharType="begin"/>
            </w:r>
            <w:r w:rsidR="00FB6057">
              <w:rPr>
                <w:noProof/>
                <w:webHidden/>
              </w:rPr>
              <w:instrText xml:space="preserve"> PAGEREF _Toc23196115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0ED249F2" w14:textId="680C6008" w:rsidR="00FB6057" w:rsidRDefault="00B73543">
          <w:pPr>
            <w:pStyle w:val="TOC2"/>
            <w:tabs>
              <w:tab w:val="left" w:pos="880"/>
              <w:tab w:val="right" w:leader="dot" w:pos="9350"/>
            </w:tabs>
            <w:rPr>
              <w:noProof/>
              <w:lang w:val="en-US"/>
            </w:rPr>
          </w:pPr>
          <w:hyperlink w:anchor="_Toc23196116" w:history="1">
            <w:r w:rsidR="00FB6057" w:rsidRPr="00EB23E5">
              <w:rPr>
                <w:rStyle w:val="Hyperlink"/>
                <w:noProof/>
              </w:rPr>
              <w:t>1.2</w:t>
            </w:r>
            <w:r w:rsidR="00FB6057">
              <w:rPr>
                <w:noProof/>
                <w:lang w:val="en-US"/>
              </w:rPr>
              <w:tab/>
            </w:r>
            <w:r w:rsidR="00FB6057" w:rsidRPr="00EB23E5">
              <w:rPr>
                <w:rStyle w:val="Hyperlink"/>
                <w:noProof/>
              </w:rPr>
              <w:t>Applicable Documents</w:t>
            </w:r>
            <w:r w:rsidR="00FB6057">
              <w:rPr>
                <w:noProof/>
                <w:webHidden/>
              </w:rPr>
              <w:tab/>
            </w:r>
            <w:r w:rsidR="00FB6057">
              <w:rPr>
                <w:noProof/>
                <w:webHidden/>
              </w:rPr>
              <w:fldChar w:fldCharType="begin"/>
            </w:r>
            <w:r w:rsidR="00FB6057">
              <w:rPr>
                <w:noProof/>
                <w:webHidden/>
              </w:rPr>
              <w:instrText xml:space="preserve"> PAGEREF _Toc23196116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346B75CC" w14:textId="34728DA3" w:rsidR="00FB6057" w:rsidRDefault="00B73543">
          <w:pPr>
            <w:pStyle w:val="TOC2"/>
            <w:tabs>
              <w:tab w:val="left" w:pos="880"/>
              <w:tab w:val="right" w:leader="dot" w:pos="9350"/>
            </w:tabs>
            <w:rPr>
              <w:noProof/>
              <w:lang w:val="en-US"/>
            </w:rPr>
          </w:pPr>
          <w:hyperlink w:anchor="_Toc23196117" w:history="1">
            <w:r w:rsidR="00FB6057" w:rsidRPr="00EB23E5">
              <w:rPr>
                <w:rStyle w:val="Hyperlink"/>
                <w:noProof/>
              </w:rPr>
              <w:t>1.3</w:t>
            </w:r>
            <w:r w:rsidR="00FB6057">
              <w:rPr>
                <w:noProof/>
                <w:lang w:val="en-US"/>
              </w:rPr>
              <w:tab/>
            </w:r>
            <w:r w:rsidR="00FB6057" w:rsidRPr="00EB23E5">
              <w:rPr>
                <w:rStyle w:val="Hyperlink"/>
                <w:noProof/>
              </w:rPr>
              <w:t>Revision History</w:t>
            </w:r>
            <w:r w:rsidR="00FB6057">
              <w:rPr>
                <w:noProof/>
                <w:webHidden/>
              </w:rPr>
              <w:tab/>
            </w:r>
            <w:r w:rsidR="00FB6057">
              <w:rPr>
                <w:noProof/>
                <w:webHidden/>
              </w:rPr>
              <w:fldChar w:fldCharType="begin"/>
            </w:r>
            <w:r w:rsidR="00FB6057">
              <w:rPr>
                <w:noProof/>
                <w:webHidden/>
              </w:rPr>
              <w:instrText xml:space="preserve"> PAGEREF _Toc23196117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1992E562" w14:textId="0DCE9711" w:rsidR="00FB6057" w:rsidRDefault="00B73543">
          <w:pPr>
            <w:pStyle w:val="TOC2"/>
            <w:tabs>
              <w:tab w:val="left" w:pos="880"/>
              <w:tab w:val="right" w:leader="dot" w:pos="9350"/>
            </w:tabs>
            <w:rPr>
              <w:noProof/>
              <w:lang w:val="en-US"/>
            </w:rPr>
          </w:pPr>
          <w:hyperlink w:anchor="_Toc23196118" w:history="1">
            <w:r w:rsidR="00FB6057" w:rsidRPr="00EB23E5">
              <w:rPr>
                <w:rStyle w:val="Hyperlink"/>
                <w:noProof/>
              </w:rPr>
              <w:t>1.4</w:t>
            </w:r>
            <w:r w:rsidR="00FB6057">
              <w:rPr>
                <w:noProof/>
                <w:lang w:val="en-US"/>
              </w:rPr>
              <w:tab/>
            </w:r>
            <w:r w:rsidR="00FB6057" w:rsidRPr="00EB23E5">
              <w:rPr>
                <w:rStyle w:val="Hyperlink"/>
                <w:noProof/>
              </w:rPr>
              <w:t>Abbreviations and Acronyms</w:t>
            </w:r>
            <w:r w:rsidR="00FB6057">
              <w:rPr>
                <w:noProof/>
                <w:webHidden/>
              </w:rPr>
              <w:tab/>
            </w:r>
            <w:r w:rsidR="00FB6057">
              <w:rPr>
                <w:noProof/>
                <w:webHidden/>
              </w:rPr>
              <w:fldChar w:fldCharType="begin"/>
            </w:r>
            <w:r w:rsidR="00FB6057">
              <w:rPr>
                <w:noProof/>
                <w:webHidden/>
              </w:rPr>
              <w:instrText xml:space="preserve"> PAGEREF _Toc23196118 \h </w:instrText>
            </w:r>
            <w:r w:rsidR="00FB6057">
              <w:rPr>
                <w:noProof/>
                <w:webHidden/>
              </w:rPr>
            </w:r>
            <w:r w:rsidR="00FB6057">
              <w:rPr>
                <w:noProof/>
                <w:webHidden/>
              </w:rPr>
              <w:fldChar w:fldCharType="separate"/>
            </w:r>
            <w:r w:rsidR="00FB6057">
              <w:rPr>
                <w:noProof/>
                <w:webHidden/>
              </w:rPr>
              <w:t>2</w:t>
            </w:r>
            <w:r w:rsidR="00FB6057">
              <w:rPr>
                <w:noProof/>
                <w:webHidden/>
              </w:rPr>
              <w:fldChar w:fldCharType="end"/>
            </w:r>
          </w:hyperlink>
        </w:p>
        <w:p w14:paraId="3376A503" w14:textId="10E0A87B" w:rsidR="00FB6057" w:rsidRDefault="00B73543">
          <w:pPr>
            <w:pStyle w:val="TOC1"/>
            <w:tabs>
              <w:tab w:val="left" w:pos="440"/>
              <w:tab w:val="right" w:leader="dot" w:pos="9350"/>
            </w:tabs>
            <w:rPr>
              <w:noProof/>
              <w:lang w:val="en-US"/>
            </w:rPr>
          </w:pPr>
          <w:hyperlink w:anchor="_Toc23196119" w:history="1">
            <w:r w:rsidR="00FB6057" w:rsidRPr="00EB23E5">
              <w:rPr>
                <w:rStyle w:val="Hyperlink"/>
                <w:noProof/>
              </w:rPr>
              <w:t>2</w:t>
            </w:r>
            <w:r w:rsidR="00FB6057">
              <w:rPr>
                <w:noProof/>
                <w:lang w:val="en-US"/>
              </w:rPr>
              <w:tab/>
            </w:r>
            <w:r w:rsidR="00FB6057" w:rsidRPr="00EB23E5">
              <w:rPr>
                <w:rStyle w:val="Hyperlink"/>
                <w:noProof/>
              </w:rPr>
              <w:t>Requirements Matrix</w:t>
            </w:r>
            <w:r w:rsidR="00FB6057">
              <w:rPr>
                <w:noProof/>
                <w:webHidden/>
              </w:rPr>
              <w:tab/>
            </w:r>
            <w:r w:rsidR="00FB6057">
              <w:rPr>
                <w:noProof/>
                <w:webHidden/>
              </w:rPr>
              <w:fldChar w:fldCharType="begin"/>
            </w:r>
            <w:r w:rsidR="00FB6057">
              <w:rPr>
                <w:noProof/>
                <w:webHidden/>
              </w:rPr>
              <w:instrText xml:space="preserve"> PAGEREF _Toc23196119 \h </w:instrText>
            </w:r>
            <w:r w:rsidR="00FB6057">
              <w:rPr>
                <w:noProof/>
                <w:webHidden/>
              </w:rPr>
            </w:r>
            <w:r w:rsidR="00FB6057">
              <w:rPr>
                <w:noProof/>
                <w:webHidden/>
              </w:rPr>
              <w:fldChar w:fldCharType="separate"/>
            </w:r>
            <w:r w:rsidR="00FB6057">
              <w:rPr>
                <w:noProof/>
                <w:webHidden/>
              </w:rPr>
              <w:t>3</w:t>
            </w:r>
            <w:r w:rsidR="00FB6057">
              <w:rPr>
                <w:noProof/>
                <w:webHidden/>
              </w:rPr>
              <w:fldChar w:fldCharType="end"/>
            </w:r>
          </w:hyperlink>
        </w:p>
        <w:p w14:paraId="27FFBE13" w14:textId="3DF141C2" w:rsidR="00991F69" w:rsidRDefault="00991F69" w:rsidP="00991F69">
          <w:r>
            <w:rPr>
              <w:b/>
              <w:bCs/>
              <w:noProof/>
            </w:rPr>
            <w:fldChar w:fldCharType="end"/>
          </w:r>
        </w:p>
      </w:sdtContent>
    </w:sdt>
    <w:p w14:paraId="1F46D473" w14:textId="7544FA4B" w:rsidR="00FB6057" w:rsidRDefault="00991F69">
      <w:pPr>
        <w:pStyle w:val="TableofFigures"/>
        <w:tabs>
          <w:tab w:val="right" w:leader="dot" w:pos="9350"/>
        </w:tabs>
        <w:rPr>
          <w:noProof/>
          <w:lang w:val="en-US"/>
        </w:rPr>
      </w:pPr>
      <w:r>
        <w:fldChar w:fldCharType="begin"/>
      </w:r>
      <w:r>
        <w:instrText xml:space="preserve"> TOC \h \z \c "Table" </w:instrText>
      </w:r>
      <w:r>
        <w:fldChar w:fldCharType="separate"/>
      </w:r>
      <w:hyperlink w:anchor="_Toc23196120" w:history="1">
        <w:r w:rsidR="00FB6057" w:rsidRPr="00020E09">
          <w:rPr>
            <w:rStyle w:val="Hyperlink"/>
            <w:noProof/>
          </w:rPr>
          <w:t>Table 2</w:t>
        </w:r>
        <w:r w:rsidR="00FB6057" w:rsidRPr="00020E09">
          <w:rPr>
            <w:rStyle w:val="Hyperlink"/>
            <w:noProof/>
          </w:rPr>
          <w:noBreakHyphen/>
          <w:t>1  System Requirements Matrix</w:t>
        </w:r>
        <w:r w:rsidR="00FB6057">
          <w:rPr>
            <w:noProof/>
            <w:webHidden/>
          </w:rPr>
          <w:tab/>
        </w:r>
        <w:r w:rsidR="00FB6057">
          <w:rPr>
            <w:noProof/>
            <w:webHidden/>
          </w:rPr>
          <w:fldChar w:fldCharType="begin"/>
        </w:r>
        <w:r w:rsidR="00FB6057">
          <w:rPr>
            <w:noProof/>
            <w:webHidden/>
          </w:rPr>
          <w:instrText xml:space="preserve"> PAGEREF _Toc23196120 \h </w:instrText>
        </w:r>
        <w:r w:rsidR="00FB6057">
          <w:rPr>
            <w:noProof/>
            <w:webHidden/>
          </w:rPr>
        </w:r>
        <w:r w:rsidR="00FB6057">
          <w:rPr>
            <w:noProof/>
            <w:webHidden/>
          </w:rPr>
          <w:fldChar w:fldCharType="separate"/>
        </w:r>
        <w:r w:rsidR="00FB6057">
          <w:rPr>
            <w:noProof/>
            <w:webHidden/>
          </w:rPr>
          <w:t>4</w:t>
        </w:r>
        <w:r w:rsidR="00FB6057">
          <w:rPr>
            <w:noProof/>
            <w:webHidden/>
          </w:rPr>
          <w:fldChar w:fldCharType="end"/>
        </w:r>
      </w:hyperlink>
    </w:p>
    <w:p w14:paraId="76FDF3BD" w14:textId="2F95C22C" w:rsidR="00991F69" w:rsidRDefault="00991F69">
      <w:r>
        <w:fldChar w:fldCharType="end"/>
      </w:r>
    </w:p>
    <w:p w14:paraId="711CEEEE" w14:textId="77777777" w:rsidR="00991F69" w:rsidRDefault="00991F69">
      <w:r>
        <w:br w:type="page"/>
      </w:r>
    </w:p>
    <w:p w14:paraId="524C238D" w14:textId="547FD4D2" w:rsidR="00991F69" w:rsidRDefault="00CD7F0F" w:rsidP="00991F69">
      <w:pPr>
        <w:pStyle w:val="Heading1"/>
      </w:pPr>
      <w:bookmarkStart w:id="1" w:name="_Toc23196114"/>
      <w:r>
        <w:lastRenderedPageBreak/>
        <w:t>Purpose</w:t>
      </w:r>
      <w:bookmarkEnd w:id="1"/>
    </w:p>
    <w:p w14:paraId="09422121" w14:textId="2B69F511" w:rsidR="00157A77" w:rsidRPr="00157A77" w:rsidRDefault="00157A77" w:rsidP="00157A77">
      <w:r w:rsidRPr="00157A77">
        <w:t xml:space="preserve">This document identifies the complete set of system requirements for the </w:t>
      </w:r>
      <w:r>
        <w:t>Doepker Industries Robot Rotator.</w:t>
      </w:r>
      <w:r w:rsidRPr="00157A77">
        <w:t xml:space="preserve"> It contains a matrix which identifies where the formal requirement is located, allocates each requirement to hardware or software or both, identifies one or more methods that will be used to verify each requirement, and identifies at which level of testing each requirement is verified.</w:t>
      </w:r>
    </w:p>
    <w:p w14:paraId="1CA17809" w14:textId="77777777" w:rsidR="00157A77" w:rsidRDefault="00157A77" w:rsidP="00157A77">
      <w:r w:rsidRPr="00157A77">
        <w:t>As requirements are verified through analysis, inspection, demonstration or testing the documents containing the verification are identified in the matrix.</w:t>
      </w:r>
    </w:p>
    <w:p w14:paraId="5DCD764E" w14:textId="5077BD2E" w:rsidR="00CD7F0F" w:rsidRDefault="008E4311" w:rsidP="00157A77">
      <w:pPr>
        <w:pStyle w:val="Heading2"/>
      </w:pPr>
      <w:bookmarkStart w:id="2" w:name="_Toc23196115"/>
      <w:commentRangeStart w:id="3"/>
      <w:commentRangeStart w:id="4"/>
      <w:r>
        <w:t>Document Identifier</w:t>
      </w:r>
      <w:bookmarkEnd w:id="2"/>
    </w:p>
    <w:p w14:paraId="73928AAB" w14:textId="6C0A6D5A" w:rsidR="00CD7F0F" w:rsidRDefault="00CD7F0F" w:rsidP="00157A77">
      <w:r>
        <w:t>This document is identified as</w:t>
      </w:r>
      <w:r w:rsidR="00063296">
        <w:t>:</w:t>
      </w:r>
    </w:p>
    <w:p w14:paraId="6711FE4B" w14:textId="700CB0B5" w:rsidR="00063296" w:rsidRPr="008E4311" w:rsidRDefault="00063296" w:rsidP="00CD7F0F">
      <w:pPr>
        <w:rPr>
          <w:rStyle w:val="Strong"/>
          <w:vertAlign w:val="subscript"/>
        </w:rPr>
      </w:pPr>
      <w:r w:rsidRPr="00063296">
        <w:rPr>
          <w:rStyle w:val="Strong"/>
        </w:rPr>
        <w:t>CD</w:t>
      </w:r>
      <w:r w:rsidR="00157A77">
        <w:rPr>
          <w:rStyle w:val="Strong"/>
        </w:rPr>
        <w:t>3</w:t>
      </w:r>
      <w:r w:rsidRPr="00063296">
        <w:rPr>
          <w:rStyle w:val="Strong"/>
        </w:rPr>
        <w:t xml:space="preserve"> – </w:t>
      </w:r>
      <w:r>
        <w:rPr>
          <w:rStyle w:val="Strong"/>
        </w:rPr>
        <w:t xml:space="preserve">EE495/CME495 </w:t>
      </w:r>
      <w:r w:rsidR="00157A77">
        <w:rPr>
          <w:rStyle w:val="Strong"/>
        </w:rPr>
        <w:t>System Requirements Matrix</w:t>
      </w:r>
      <w:r w:rsidRPr="00063296">
        <w:rPr>
          <w:rStyle w:val="Strong"/>
        </w:rPr>
        <w:t xml:space="preserve"> </w:t>
      </w:r>
      <w:commentRangeEnd w:id="3"/>
      <w:r w:rsidR="009A7D26">
        <w:rPr>
          <w:rStyle w:val="CommentReference"/>
        </w:rPr>
        <w:commentReference w:id="3"/>
      </w:r>
      <w:commentRangeEnd w:id="4"/>
      <w:r w:rsidR="000F2DF9">
        <w:rPr>
          <w:rStyle w:val="CommentReference"/>
        </w:rPr>
        <w:commentReference w:id="4"/>
      </w:r>
    </w:p>
    <w:p w14:paraId="3AB555C5" w14:textId="48236230" w:rsidR="008E4311" w:rsidRDefault="008E4311" w:rsidP="00CD7F0F">
      <w:pPr>
        <w:pStyle w:val="Heading2"/>
      </w:pPr>
      <w:bookmarkStart w:id="5" w:name="_Toc23196116"/>
      <w:r>
        <w:t>Applicable Documents</w:t>
      </w:r>
      <w:bookmarkEnd w:id="5"/>
    </w:p>
    <w:p w14:paraId="107A9DB6" w14:textId="6B02EE09" w:rsidR="008E4311" w:rsidRDefault="008E4311" w:rsidP="008E4311">
      <w:r>
        <w:t>Applicable documents</w:t>
      </w:r>
      <w:r w:rsidR="00A23CF0">
        <w:t xml:space="preserve"> include:</w:t>
      </w:r>
    </w:p>
    <w:p w14:paraId="50A48E40" w14:textId="19A2D355" w:rsidR="008E4311" w:rsidRPr="00A23CF0" w:rsidRDefault="008E4311" w:rsidP="008E4311">
      <w:pPr>
        <w:rPr>
          <w:b/>
          <w:bCs/>
        </w:rPr>
      </w:pPr>
      <w:r w:rsidRPr="00A23CF0">
        <w:rPr>
          <w:b/>
          <w:bCs/>
        </w:rPr>
        <w:t>CD</w:t>
      </w:r>
      <w:r w:rsidR="00665853">
        <w:rPr>
          <w:b/>
          <w:bCs/>
        </w:rPr>
        <w:t>1</w:t>
      </w:r>
      <w:r w:rsidRPr="00A23CF0">
        <w:rPr>
          <w:b/>
          <w:bCs/>
        </w:rPr>
        <w:t xml:space="preserve"> – EE495/CME495 </w:t>
      </w:r>
      <w:r w:rsidR="00665853">
        <w:rPr>
          <w:b/>
          <w:bCs/>
        </w:rPr>
        <w:t>Problem Defin</w:t>
      </w:r>
      <w:ins w:id="6" w:author="Thomas Johnson" w:date="2019-11-13T09:35:00Z">
        <w:r w:rsidR="009A7D26">
          <w:rPr>
            <w:b/>
            <w:bCs/>
          </w:rPr>
          <w:t>i</w:t>
        </w:r>
      </w:ins>
      <w:r w:rsidR="00665853">
        <w:rPr>
          <w:b/>
          <w:bCs/>
        </w:rPr>
        <w:t>tion</w:t>
      </w:r>
    </w:p>
    <w:p w14:paraId="3DDDB46D" w14:textId="61F97975" w:rsidR="00CD7F0F" w:rsidRDefault="00CD7F0F" w:rsidP="00CD7F0F">
      <w:pPr>
        <w:pStyle w:val="Heading2"/>
      </w:pPr>
      <w:bookmarkStart w:id="7" w:name="_Toc23196117"/>
      <w:r>
        <w:t>Revision History</w:t>
      </w:r>
      <w:bookmarkEnd w:id="7"/>
    </w:p>
    <w:tbl>
      <w:tblPr>
        <w:tblStyle w:val="TableGridLight1"/>
        <w:tblW w:w="0" w:type="auto"/>
        <w:tblLook w:val="04A0" w:firstRow="1" w:lastRow="0" w:firstColumn="1" w:lastColumn="0" w:noHBand="0" w:noVBand="1"/>
      </w:tblPr>
      <w:tblGrid>
        <w:gridCol w:w="1975"/>
        <w:gridCol w:w="1080"/>
        <w:gridCol w:w="6295"/>
      </w:tblGrid>
      <w:tr w:rsidR="00F5184A" w14:paraId="5C20EF44" w14:textId="77777777" w:rsidTr="00F5184A">
        <w:tc>
          <w:tcPr>
            <w:tcW w:w="1975" w:type="dxa"/>
          </w:tcPr>
          <w:p w14:paraId="304F45A0" w14:textId="19B0320B" w:rsidR="00F5184A" w:rsidRPr="00CD7F0F" w:rsidRDefault="00F5184A" w:rsidP="00CD7F0F">
            <w:pPr>
              <w:rPr>
                <w:b/>
                <w:bCs/>
              </w:rPr>
            </w:pPr>
            <w:r>
              <w:rPr>
                <w:b/>
                <w:bCs/>
              </w:rPr>
              <w:t>Date</w:t>
            </w:r>
          </w:p>
        </w:tc>
        <w:tc>
          <w:tcPr>
            <w:tcW w:w="1080" w:type="dxa"/>
          </w:tcPr>
          <w:p w14:paraId="01D9BCB5" w14:textId="399F5366" w:rsidR="00F5184A" w:rsidRPr="00CD7F0F" w:rsidRDefault="00F5184A" w:rsidP="00CD7F0F">
            <w:pPr>
              <w:rPr>
                <w:b/>
                <w:bCs/>
              </w:rPr>
            </w:pPr>
            <w:r w:rsidRPr="00CD7F0F">
              <w:rPr>
                <w:b/>
                <w:bCs/>
              </w:rPr>
              <w:t>Revision</w:t>
            </w:r>
          </w:p>
        </w:tc>
        <w:tc>
          <w:tcPr>
            <w:tcW w:w="6295" w:type="dxa"/>
          </w:tcPr>
          <w:p w14:paraId="19292FF1" w14:textId="28E9FD50" w:rsidR="00F5184A" w:rsidRPr="00CD7F0F" w:rsidRDefault="00F5184A" w:rsidP="00CD7F0F">
            <w:pPr>
              <w:rPr>
                <w:b/>
                <w:bCs/>
              </w:rPr>
            </w:pPr>
            <w:r w:rsidRPr="00CD7F0F">
              <w:rPr>
                <w:b/>
                <w:bCs/>
              </w:rPr>
              <w:t>Changes</w:t>
            </w:r>
          </w:p>
        </w:tc>
      </w:tr>
      <w:tr w:rsidR="00F5184A" w14:paraId="47E422BC" w14:textId="77777777" w:rsidTr="00F5184A">
        <w:tc>
          <w:tcPr>
            <w:tcW w:w="1975" w:type="dxa"/>
          </w:tcPr>
          <w:p w14:paraId="5AD10EE8" w14:textId="10E7F013" w:rsidR="00F5184A" w:rsidRDefault="007D0E89" w:rsidP="00CD7F0F">
            <w:r>
              <w:t>October 27, 2019</w:t>
            </w:r>
          </w:p>
        </w:tc>
        <w:tc>
          <w:tcPr>
            <w:tcW w:w="1080" w:type="dxa"/>
          </w:tcPr>
          <w:p w14:paraId="7687F5D1" w14:textId="6C2ECF3C" w:rsidR="00F5184A" w:rsidRDefault="00F5184A" w:rsidP="00CD7F0F">
            <w:r>
              <w:t>1</w:t>
            </w:r>
          </w:p>
        </w:tc>
        <w:tc>
          <w:tcPr>
            <w:tcW w:w="6295" w:type="dxa"/>
          </w:tcPr>
          <w:p w14:paraId="58EE4544" w14:textId="6295A5EA" w:rsidR="00F5184A" w:rsidRDefault="00F5184A" w:rsidP="00CD7F0F">
            <w:r>
              <w:t>Initial Revision</w:t>
            </w:r>
          </w:p>
        </w:tc>
      </w:tr>
      <w:tr w:rsidR="00F5184A" w14:paraId="675570C7" w14:textId="77777777" w:rsidTr="00F5184A">
        <w:tc>
          <w:tcPr>
            <w:tcW w:w="1975" w:type="dxa"/>
          </w:tcPr>
          <w:p w14:paraId="251AD1A0" w14:textId="20096213" w:rsidR="00F5184A" w:rsidRDefault="007D0E89" w:rsidP="00CD7F0F">
            <w:r>
              <w:t>October 28, 2019</w:t>
            </w:r>
          </w:p>
        </w:tc>
        <w:tc>
          <w:tcPr>
            <w:tcW w:w="1080" w:type="dxa"/>
          </w:tcPr>
          <w:p w14:paraId="161568C1" w14:textId="2135B984" w:rsidR="00F5184A" w:rsidRDefault="00F5184A" w:rsidP="00CD7F0F">
            <w:r>
              <w:t>2</w:t>
            </w:r>
          </w:p>
        </w:tc>
        <w:tc>
          <w:tcPr>
            <w:tcW w:w="6295" w:type="dxa"/>
          </w:tcPr>
          <w:p w14:paraId="4E608183" w14:textId="141CEAE6" w:rsidR="00F5184A" w:rsidRDefault="00F5184A" w:rsidP="00CD7F0F">
            <w:r>
              <w:t>Formatting changes, added and edited requirements.</w:t>
            </w:r>
          </w:p>
        </w:tc>
      </w:tr>
      <w:tr w:rsidR="00F5184A" w14:paraId="600EFC7B" w14:textId="77777777" w:rsidTr="00F5184A">
        <w:tc>
          <w:tcPr>
            <w:tcW w:w="1975" w:type="dxa"/>
          </w:tcPr>
          <w:p w14:paraId="47F586CE" w14:textId="13600EE3" w:rsidR="00F5184A" w:rsidRDefault="00F5184A" w:rsidP="00CD7F0F">
            <w:r>
              <w:t>November 2, 2019</w:t>
            </w:r>
          </w:p>
        </w:tc>
        <w:tc>
          <w:tcPr>
            <w:tcW w:w="1080" w:type="dxa"/>
          </w:tcPr>
          <w:p w14:paraId="0405AD75" w14:textId="10E8A458" w:rsidR="00F5184A" w:rsidRDefault="00F5184A" w:rsidP="00CD7F0F">
            <w:r>
              <w:t>3</w:t>
            </w:r>
          </w:p>
        </w:tc>
        <w:tc>
          <w:tcPr>
            <w:tcW w:w="6295" w:type="dxa"/>
          </w:tcPr>
          <w:p w14:paraId="68DC21F1" w14:textId="21209C47" w:rsidR="00F5184A" w:rsidRDefault="00F5184A" w:rsidP="00CD7F0F">
            <w:r>
              <w:t xml:space="preserve">Added new requirements for the user panel after meeting with client. </w:t>
            </w:r>
          </w:p>
        </w:tc>
      </w:tr>
      <w:tr w:rsidR="00F5184A" w14:paraId="46A78066" w14:textId="77777777" w:rsidTr="00F5184A">
        <w:tc>
          <w:tcPr>
            <w:tcW w:w="1975" w:type="dxa"/>
          </w:tcPr>
          <w:p w14:paraId="352F4AF8" w14:textId="77777777" w:rsidR="00F5184A" w:rsidRDefault="00F5184A" w:rsidP="00CD7F0F"/>
        </w:tc>
        <w:tc>
          <w:tcPr>
            <w:tcW w:w="1080" w:type="dxa"/>
          </w:tcPr>
          <w:p w14:paraId="41169700" w14:textId="31416793" w:rsidR="00F5184A" w:rsidRDefault="00F5184A" w:rsidP="00CD7F0F"/>
        </w:tc>
        <w:tc>
          <w:tcPr>
            <w:tcW w:w="6295" w:type="dxa"/>
          </w:tcPr>
          <w:p w14:paraId="1AABAA0D" w14:textId="77777777" w:rsidR="00F5184A" w:rsidRDefault="00F5184A" w:rsidP="00CD7F0F"/>
        </w:tc>
      </w:tr>
    </w:tbl>
    <w:p w14:paraId="10FC3A92" w14:textId="77777777" w:rsidR="00CD7F0F" w:rsidRPr="00CD7F0F" w:rsidRDefault="00CD7F0F" w:rsidP="00CD7F0F"/>
    <w:p w14:paraId="56043FBC" w14:textId="1A5C2478" w:rsidR="00CD7F0F" w:rsidRPr="00CD7F0F" w:rsidRDefault="00D1656D" w:rsidP="00D1656D">
      <w:pPr>
        <w:pStyle w:val="Heading2"/>
      </w:pPr>
      <w:bookmarkStart w:id="8" w:name="_Toc23196118"/>
      <w:r>
        <w:t>Abbreviations and Acronyms</w:t>
      </w:r>
      <w:bookmarkEnd w:id="8"/>
    </w:p>
    <w:p w14:paraId="466CB315" w14:textId="77777777" w:rsidR="00D1656D" w:rsidRDefault="00D1656D" w:rsidP="00A314E9">
      <w:bookmarkStart w:id="9" w:name="_heading=h.aeqzlpfjmcmc" w:colFirst="0" w:colLast="0"/>
      <w:bookmarkEnd w:id="9"/>
      <w:r w:rsidRPr="00D1656D">
        <w:t>The following is a list of abbreviations and acronyms used in this</w:t>
      </w:r>
      <w:r>
        <w:t xml:space="preserve"> document:</w:t>
      </w:r>
    </w:p>
    <w:p w14:paraId="122561D9" w14:textId="71F7B477" w:rsidR="00281403" w:rsidRP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FAT</w:t>
      </w:r>
      <w:r w:rsidRPr="00281403">
        <w:rPr>
          <w:rFonts w:asciiTheme="minorHAnsi" w:hAnsiTheme="minorHAnsi" w:cstheme="minorHAnsi"/>
          <w:sz w:val="22"/>
          <w:szCs w:val="18"/>
        </w:rPr>
        <w:tab/>
      </w:r>
      <w:r>
        <w:rPr>
          <w:rFonts w:asciiTheme="minorHAnsi" w:hAnsiTheme="minorHAnsi" w:cstheme="minorHAnsi"/>
          <w:sz w:val="22"/>
          <w:szCs w:val="18"/>
        </w:rPr>
        <w:t>Factory Acceptance Test</w:t>
      </w:r>
    </w:p>
    <w:p w14:paraId="3F27898A" w14:textId="7DD47943" w:rsidR="00281403" w:rsidRP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HW</w:t>
      </w:r>
      <w:r w:rsidRPr="00281403">
        <w:rPr>
          <w:rFonts w:asciiTheme="minorHAnsi" w:hAnsiTheme="minorHAnsi" w:cstheme="minorHAnsi"/>
          <w:sz w:val="22"/>
          <w:szCs w:val="18"/>
        </w:rPr>
        <w:tab/>
      </w:r>
      <w:r>
        <w:rPr>
          <w:rFonts w:asciiTheme="minorHAnsi" w:hAnsiTheme="minorHAnsi" w:cstheme="minorHAnsi"/>
          <w:sz w:val="22"/>
          <w:szCs w:val="18"/>
        </w:rPr>
        <w:t>Hardware</w:t>
      </w:r>
    </w:p>
    <w:p w14:paraId="6AD44673" w14:textId="20EF5803" w:rsid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SRM</w:t>
      </w:r>
      <w:r w:rsidRPr="00281403">
        <w:rPr>
          <w:rFonts w:asciiTheme="minorHAnsi" w:hAnsiTheme="minorHAnsi" w:cstheme="minorHAnsi"/>
          <w:sz w:val="22"/>
          <w:szCs w:val="18"/>
        </w:rPr>
        <w:tab/>
      </w:r>
      <w:r>
        <w:rPr>
          <w:rFonts w:asciiTheme="minorHAnsi" w:hAnsiTheme="minorHAnsi" w:cstheme="minorHAnsi"/>
          <w:sz w:val="22"/>
          <w:szCs w:val="18"/>
        </w:rPr>
        <w:t>System Requirement Matrix</w:t>
      </w:r>
    </w:p>
    <w:p w14:paraId="19102BAF" w14:textId="447FAE0A" w:rsidR="00281403" w:rsidRPr="00281403" w:rsidRDefault="00281403" w:rsidP="00281403">
      <w:pPr>
        <w:pStyle w:val="AbbreviationsAcronyms"/>
        <w:rPr>
          <w:rFonts w:asciiTheme="minorHAnsi" w:hAnsiTheme="minorHAnsi" w:cstheme="minorHAnsi"/>
          <w:sz w:val="22"/>
          <w:szCs w:val="18"/>
        </w:rPr>
      </w:pPr>
      <w:r>
        <w:rPr>
          <w:rFonts w:asciiTheme="minorHAnsi" w:hAnsiTheme="minorHAnsi" w:cstheme="minorHAnsi"/>
          <w:sz w:val="22"/>
          <w:szCs w:val="18"/>
        </w:rPr>
        <w:t>SW</w:t>
      </w:r>
      <w:r>
        <w:rPr>
          <w:rFonts w:asciiTheme="minorHAnsi" w:hAnsiTheme="minorHAnsi" w:cstheme="minorHAnsi"/>
          <w:sz w:val="22"/>
          <w:szCs w:val="18"/>
        </w:rPr>
        <w:tab/>
        <w:t>Software</w:t>
      </w:r>
    </w:p>
    <w:p w14:paraId="0000002B" w14:textId="45576FE6" w:rsidR="00101794" w:rsidRPr="00665853" w:rsidRDefault="00CD7F0F" w:rsidP="00A314E9">
      <w:pPr>
        <w:rPr>
          <w:rFonts w:asciiTheme="majorHAnsi" w:eastAsiaTheme="majorEastAsia" w:hAnsiTheme="majorHAnsi" w:cstheme="majorBidi"/>
          <w:b/>
          <w:bCs/>
          <w:smallCaps/>
          <w:color w:val="000000" w:themeColor="text1"/>
          <w:sz w:val="36"/>
          <w:szCs w:val="36"/>
        </w:rPr>
      </w:pPr>
      <w:r>
        <w:br w:type="page"/>
      </w:r>
    </w:p>
    <w:p w14:paraId="0000002C" w14:textId="069C9238" w:rsidR="00101794" w:rsidRDefault="00541ABD">
      <w:pPr>
        <w:pStyle w:val="Heading1"/>
      </w:pPr>
      <w:bookmarkStart w:id="10" w:name="_heading=h.mkoipsowyoxf" w:colFirst="0" w:colLast="0"/>
      <w:bookmarkStart w:id="11" w:name="_Toc23196119"/>
      <w:bookmarkEnd w:id="10"/>
      <w:r>
        <w:lastRenderedPageBreak/>
        <w:t>Requirements Matrix</w:t>
      </w:r>
      <w:bookmarkEnd w:id="11"/>
    </w:p>
    <w:p w14:paraId="7795D003" w14:textId="77777777" w:rsidR="00541ABD" w:rsidRPr="00541ABD" w:rsidRDefault="00541ABD" w:rsidP="00541ABD">
      <w:pPr>
        <w:rPr>
          <w:rFonts w:cstheme="minorHAnsi"/>
        </w:rPr>
      </w:pPr>
      <w:r w:rsidRPr="00541ABD">
        <w:rPr>
          <w:rFonts w:cstheme="minorHAnsi"/>
        </w:rPr>
        <w:t>The matrix in this section identifies every system requirement. Its columns are described below:</w:t>
      </w:r>
    </w:p>
    <w:p w14:paraId="4959F3A2" w14:textId="08FB5D99"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 xml:space="preserve">Requirement ID.  </w:t>
      </w:r>
      <w:r w:rsidRPr="00541ABD">
        <w:rPr>
          <w:rFonts w:asciiTheme="minorHAnsi" w:hAnsiTheme="minorHAnsi" w:cstheme="minorHAnsi"/>
          <w:sz w:val="22"/>
          <w:szCs w:val="22"/>
        </w:rPr>
        <w:t>A unique identifier that can be used for purposes of traceability</w:t>
      </w:r>
      <w:r>
        <w:rPr>
          <w:rFonts w:asciiTheme="minorHAnsi" w:hAnsiTheme="minorHAnsi" w:cstheme="minorHAnsi"/>
          <w:sz w:val="22"/>
          <w:szCs w:val="22"/>
        </w:rPr>
        <w:t>.</w:t>
      </w:r>
    </w:p>
    <w:p w14:paraId="1AE46119" w14:textId="47904844"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Source.</w:t>
      </w:r>
      <w:r w:rsidRPr="00541ABD">
        <w:rPr>
          <w:rFonts w:asciiTheme="minorHAnsi" w:hAnsiTheme="minorHAnsi" w:cstheme="minorHAnsi"/>
          <w:sz w:val="22"/>
          <w:szCs w:val="22"/>
        </w:rPr>
        <w:t xml:space="preserve"> An unambiguous reference to the origin of the </w:t>
      </w:r>
      <w:r w:rsidR="006A5C8B">
        <w:rPr>
          <w:rFonts w:asciiTheme="minorHAnsi" w:hAnsiTheme="minorHAnsi" w:cstheme="minorHAnsi"/>
          <w:sz w:val="22"/>
          <w:szCs w:val="22"/>
        </w:rPr>
        <w:t>requirement.</w:t>
      </w:r>
      <w:r w:rsidRPr="00541ABD">
        <w:rPr>
          <w:rFonts w:asciiTheme="minorHAnsi" w:hAnsiTheme="minorHAnsi" w:cstheme="minorHAnsi"/>
          <w:sz w:val="22"/>
          <w:szCs w:val="22"/>
        </w:rPr>
        <w:t xml:space="preserve"> </w:t>
      </w:r>
    </w:p>
    <w:p w14:paraId="466DCE5A" w14:textId="055785D4"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Description.</w:t>
      </w:r>
      <w:r w:rsidRPr="00541ABD">
        <w:rPr>
          <w:rFonts w:asciiTheme="minorHAnsi" w:hAnsiTheme="minorHAnsi" w:cstheme="minorHAnsi"/>
          <w:sz w:val="22"/>
          <w:szCs w:val="22"/>
        </w:rPr>
        <w:t xml:space="preserve">  The requirement text. </w:t>
      </w:r>
    </w:p>
    <w:p w14:paraId="7D923D77" w14:textId="77777777"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Allocation.</w:t>
      </w:r>
      <w:r w:rsidRPr="00541ABD">
        <w:rPr>
          <w:rFonts w:asciiTheme="minorHAnsi" w:hAnsiTheme="minorHAnsi" w:cstheme="minorHAnsi"/>
          <w:sz w:val="22"/>
          <w:szCs w:val="22"/>
        </w:rPr>
        <w:t xml:space="preserve">  The system object or objects to which the requirement is allocated. </w:t>
      </w:r>
    </w:p>
    <w:p w14:paraId="5D0F4695" w14:textId="77777777"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Verification Method.</w:t>
      </w:r>
      <w:r w:rsidRPr="00541ABD">
        <w:rPr>
          <w:rFonts w:asciiTheme="minorHAnsi" w:hAnsiTheme="minorHAnsi" w:cstheme="minorHAnsi"/>
          <w:sz w:val="22"/>
          <w:szCs w:val="22"/>
        </w:rPr>
        <w:t xml:space="preserve">  This column indicates how the requirement will be verified:</w:t>
      </w:r>
    </w:p>
    <w:p w14:paraId="2E13A4D0" w14:textId="1AE9B604"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Analysis.</w:t>
      </w:r>
      <w:r w:rsidRPr="00541ABD">
        <w:rPr>
          <w:rFonts w:asciiTheme="minorHAnsi" w:hAnsiTheme="minorHAnsi" w:cstheme="minorHAnsi"/>
          <w:sz w:val="22"/>
          <w:szCs w:val="22"/>
        </w:rPr>
        <w:t xml:space="preserve">  Requirements are verified by applying indirect methods such as mathematical analysis, modeling, simulation, similarity assessments, review of design, and validation of records.  </w:t>
      </w:r>
    </w:p>
    <w:p w14:paraId="42A67B81" w14:textId="12F889BA"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Inspection.</w:t>
      </w:r>
      <w:r w:rsidRPr="00541ABD">
        <w:rPr>
          <w:rFonts w:asciiTheme="minorHAnsi" w:hAnsiTheme="minorHAnsi" w:cstheme="minorHAnsi"/>
          <w:sz w:val="22"/>
          <w:szCs w:val="22"/>
        </w:rPr>
        <w:t xml:space="preserve">  Requirements are verified by direct visual observation of passive characteristics, without the use of specialized equipment or services.  </w:t>
      </w:r>
    </w:p>
    <w:p w14:paraId="07DCE9B2" w14:textId="63C868FA"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Test.</w:t>
      </w:r>
      <w:r w:rsidRPr="00541ABD">
        <w:rPr>
          <w:rFonts w:asciiTheme="minorHAnsi" w:hAnsiTheme="minorHAnsi" w:cstheme="minorHAnsi"/>
          <w:sz w:val="22"/>
          <w:szCs w:val="22"/>
        </w:rPr>
        <w:t xml:space="preserve">  Requirements are verified by measurement of quantitative characteristics during or after the controlled application of stimuli under appropriately controlled conditions, or by direct visual observation of active qualitative characteristics. </w:t>
      </w:r>
    </w:p>
    <w:p w14:paraId="40FDFF5F" w14:textId="77777777"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 xml:space="preserve">Noted. </w:t>
      </w:r>
      <w:r w:rsidRPr="00541ABD">
        <w:rPr>
          <w:rFonts w:asciiTheme="minorHAnsi" w:hAnsiTheme="minorHAnsi" w:cstheme="minorHAnsi"/>
          <w:sz w:val="22"/>
          <w:szCs w:val="22"/>
        </w:rPr>
        <w:t>Noted, but no verification required, such as for an information only requirement containing a "will" statement.</w:t>
      </w:r>
    </w:p>
    <w:p w14:paraId="6B3AB1B5" w14:textId="77777777"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Test Level.</w:t>
      </w:r>
      <w:r w:rsidRPr="00541ABD">
        <w:rPr>
          <w:rFonts w:asciiTheme="minorHAnsi" w:hAnsiTheme="minorHAnsi" w:cstheme="minorHAnsi"/>
          <w:sz w:val="22"/>
          <w:szCs w:val="22"/>
        </w:rPr>
        <w:t xml:space="preserve">  The level of testing at which the requirement will be verified.  The column is subdivided into the three levels of testing at which the verification of the requirement will be shown.</w:t>
      </w:r>
    </w:p>
    <w:p w14:paraId="45C0508F" w14:textId="70413DC3"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Sub.</w:t>
      </w:r>
      <w:r w:rsidRPr="00541ABD">
        <w:rPr>
          <w:rFonts w:asciiTheme="minorHAnsi" w:hAnsiTheme="minorHAnsi" w:cstheme="minorHAnsi"/>
          <w:sz w:val="22"/>
          <w:szCs w:val="22"/>
        </w:rPr>
        <w:t xml:space="preserve">  At the subsystem test level.  Subsystem tests are generally performed to verify functionality on a unit level before the unit is integrated into the system.  The tests are not witnessed </w:t>
      </w:r>
      <w:r>
        <w:rPr>
          <w:rFonts w:asciiTheme="minorHAnsi" w:hAnsiTheme="minorHAnsi" w:cstheme="minorHAnsi"/>
          <w:sz w:val="22"/>
          <w:szCs w:val="22"/>
        </w:rPr>
        <w:t>by Doepker Industries,</w:t>
      </w:r>
      <w:r w:rsidRPr="00541ABD">
        <w:rPr>
          <w:rFonts w:asciiTheme="minorHAnsi" w:hAnsiTheme="minorHAnsi" w:cstheme="minorHAnsi"/>
          <w:sz w:val="22"/>
          <w:szCs w:val="22"/>
        </w:rPr>
        <w:t xml:space="preserve"> but the results of the test are available for review upon request.</w:t>
      </w:r>
    </w:p>
    <w:p w14:paraId="7DDF55B0" w14:textId="0CCABE0D" w:rsidR="00541ABD" w:rsidRPr="00541ABD" w:rsidRDefault="00541ABD" w:rsidP="00541ABD">
      <w:pPr>
        <w:pStyle w:val="bulletlvl1"/>
        <w:rPr>
          <w:rFonts w:asciiTheme="minorHAnsi" w:hAnsiTheme="minorHAnsi" w:cstheme="minorHAnsi"/>
          <w:sz w:val="22"/>
          <w:szCs w:val="22"/>
        </w:rPr>
      </w:pPr>
      <w:r w:rsidRPr="00541ABD">
        <w:rPr>
          <w:rFonts w:asciiTheme="minorHAnsi" w:hAnsiTheme="minorHAnsi" w:cstheme="minorHAnsi"/>
          <w:b/>
          <w:sz w:val="22"/>
          <w:szCs w:val="22"/>
        </w:rPr>
        <w:t>FAT.</w:t>
      </w:r>
      <w:r w:rsidRPr="00541ABD">
        <w:rPr>
          <w:rFonts w:asciiTheme="minorHAnsi" w:hAnsiTheme="minorHAnsi" w:cstheme="minorHAnsi"/>
          <w:sz w:val="22"/>
          <w:szCs w:val="22"/>
        </w:rPr>
        <w:t xml:space="preserve">  At the Factory Acceptance Test level.  The factory acceptance is performed at </w:t>
      </w:r>
      <w:r w:rsidR="00235B45">
        <w:rPr>
          <w:rFonts w:asciiTheme="minorHAnsi" w:hAnsiTheme="minorHAnsi" w:cstheme="minorHAnsi"/>
          <w:sz w:val="22"/>
          <w:szCs w:val="22"/>
        </w:rPr>
        <w:t>Doepker Industries</w:t>
      </w:r>
      <w:r w:rsidRPr="00541ABD">
        <w:rPr>
          <w:rFonts w:asciiTheme="minorHAnsi" w:hAnsiTheme="minorHAnsi" w:cstheme="minorHAnsi"/>
          <w:sz w:val="22"/>
          <w:szCs w:val="22"/>
        </w:rPr>
        <w:t xml:space="preserve"> according to test procedure</w:t>
      </w:r>
      <w:r w:rsidR="00235B45">
        <w:rPr>
          <w:rFonts w:asciiTheme="minorHAnsi" w:hAnsiTheme="minorHAnsi" w:cstheme="minorHAnsi"/>
          <w:sz w:val="22"/>
          <w:szCs w:val="22"/>
        </w:rPr>
        <w:t>s</w:t>
      </w:r>
      <w:r w:rsidRPr="00541ABD">
        <w:rPr>
          <w:rFonts w:asciiTheme="minorHAnsi" w:hAnsiTheme="minorHAnsi" w:cstheme="minorHAnsi"/>
          <w:sz w:val="22"/>
          <w:szCs w:val="22"/>
        </w:rPr>
        <w:t>.  The test procedures are submitted to</w:t>
      </w:r>
      <w:r>
        <w:rPr>
          <w:rFonts w:asciiTheme="minorHAnsi" w:hAnsiTheme="minorHAnsi" w:cstheme="minorHAnsi"/>
          <w:sz w:val="22"/>
          <w:szCs w:val="22"/>
        </w:rPr>
        <w:t xml:space="preserve"> Doepker Industries</w:t>
      </w:r>
      <w:r w:rsidRPr="00541ABD">
        <w:rPr>
          <w:rFonts w:asciiTheme="minorHAnsi" w:hAnsiTheme="minorHAnsi" w:cstheme="minorHAnsi"/>
          <w:sz w:val="22"/>
          <w:szCs w:val="22"/>
        </w:rPr>
        <w:t xml:space="preserve"> for approval before the start of testing. </w:t>
      </w:r>
      <w:r>
        <w:rPr>
          <w:rFonts w:asciiTheme="minorHAnsi" w:hAnsiTheme="minorHAnsi" w:cstheme="minorHAnsi"/>
          <w:sz w:val="22"/>
          <w:szCs w:val="22"/>
        </w:rPr>
        <w:t>Doepker Industries</w:t>
      </w:r>
      <w:r w:rsidRPr="00541ABD">
        <w:rPr>
          <w:rFonts w:asciiTheme="minorHAnsi" w:hAnsiTheme="minorHAnsi" w:cstheme="minorHAnsi"/>
          <w:sz w:val="22"/>
          <w:szCs w:val="22"/>
        </w:rPr>
        <w:t xml:space="preserve"> is requested to witness FAT.</w:t>
      </w:r>
    </w:p>
    <w:p w14:paraId="700307AF" w14:textId="759CB506" w:rsidR="00541ABD" w:rsidRPr="00541ABD" w:rsidRDefault="00541ABD" w:rsidP="00541ABD">
      <w:pPr>
        <w:pStyle w:val="subparaa"/>
        <w:rPr>
          <w:rFonts w:asciiTheme="minorHAnsi" w:hAnsiTheme="minorHAnsi" w:cstheme="minorHAnsi"/>
          <w:sz w:val="22"/>
          <w:szCs w:val="22"/>
        </w:rPr>
      </w:pPr>
      <w:r w:rsidRPr="00541ABD">
        <w:rPr>
          <w:rFonts w:asciiTheme="minorHAnsi" w:hAnsiTheme="minorHAnsi" w:cstheme="minorHAnsi"/>
          <w:b/>
          <w:sz w:val="22"/>
          <w:szCs w:val="22"/>
        </w:rPr>
        <w:t>Comments.</w:t>
      </w:r>
      <w:r w:rsidRPr="00541ABD">
        <w:rPr>
          <w:rFonts w:asciiTheme="minorHAnsi" w:hAnsiTheme="minorHAnsi" w:cstheme="minorHAnsi"/>
          <w:sz w:val="22"/>
          <w:szCs w:val="22"/>
        </w:rPr>
        <w:t xml:space="preserve">  Used to clarify </w:t>
      </w:r>
      <w:r>
        <w:rPr>
          <w:rFonts w:asciiTheme="minorHAnsi" w:hAnsiTheme="minorHAnsi" w:cstheme="minorHAnsi"/>
          <w:sz w:val="22"/>
          <w:szCs w:val="22"/>
        </w:rPr>
        <w:t>the group’s</w:t>
      </w:r>
      <w:r w:rsidRPr="00541ABD">
        <w:rPr>
          <w:rFonts w:asciiTheme="minorHAnsi" w:hAnsiTheme="minorHAnsi" w:cstheme="minorHAnsi"/>
          <w:sz w:val="22"/>
          <w:szCs w:val="22"/>
        </w:rPr>
        <w:t xml:space="preserve"> interpretation of a requirement, supplement any columnar information or to denote those rows in the table that are “Title Only”.</w:t>
      </w:r>
    </w:p>
    <w:p w14:paraId="3696ED22" w14:textId="3ACBF7D4" w:rsidR="006A5C8B" w:rsidRDefault="00541ABD" w:rsidP="00114902">
      <w:pPr>
        <w:pStyle w:val="subparaa"/>
        <w:sectPr w:rsidR="006A5C8B" w:rsidSect="003A3859">
          <w:headerReference w:type="default" r:id="rId13"/>
          <w:headerReference w:type="first" r:id="rId14"/>
          <w:type w:val="continuous"/>
          <w:pgSz w:w="12240" w:h="15840" w:code="1"/>
          <w:pgMar w:top="1440" w:right="1440" w:bottom="1440" w:left="1440" w:header="706" w:footer="706" w:gutter="0"/>
          <w:pgNumType w:start="0"/>
          <w:cols w:space="720"/>
          <w:titlePg/>
          <w:docGrid w:linePitch="299"/>
        </w:sectPr>
      </w:pPr>
      <w:r w:rsidRPr="008B15FC">
        <w:rPr>
          <w:rFonts w:asciiTheme="minorHAnsi" w:hAnsiTheme="minorHAnsi" w:cstheme="minorHAnsi"/>
          <w:b/>
          <w:sz w:val="22"/>
          <w:szCs w:val="22"/>
        </w:rPr>
        <w:t>Where Verified.</w:t>
      </w:r>
      <w:r w:rsidRPr="008B15FC">
        <w:rPr>
          <w:rFonts w:asciiTheme="minorHAnsi" w:hAnsiTheme="minorHAnsi" w:cstheme="minorHAnsi"/>
          <w:sz w:val="22"/>
          <w:szCs w:val="22"/>
        </w:rPr>
        <w:t xml:space="preserve">  Identifies one or more documents that verify the requirement. Reference to a test procedure means the completed test procedure. This column is filled in before FAT.</w:t>
      </w:r>
    </w:p>
    <w:tbl>
      <w:tblPr>
        <w:tblW w:w="14687" w:type="dxa"/>
        <w:jc w:val="center"/>
        <w:tblLayout w:type="fixed"/>
        <w:tblCellMar>
          <w:left w:w="50" w:type="dxa"/>
          <w:right w:w="50" w:type="dxa"/>
        </w:tblCellMar>
        <w:tblLook w:val="0000" w:firstRow="0" w:lastRow="0" w:firstColumn="0" w:lastColumn="0" w:noHBand="0" w:noVBand="0"/>
      </w:tblPr>
      <w:tblGrid>
        <w:gridCol w:w="14687"/>
      </w:tblGrid>
      <w:tr w:rsidR="00A443AE" w:rsidRPr="00A443AE" w14:paraId="274EE4F6" w14:textId="77777777" w:rsidTr="0065570A">
        <w:trPr>
          <w:cantSplit/>
          <w:tblHeader/>
          <w:jc w:val="center"/>
        </w:trPr>
        <w:tc>
          <w:tcPr>
            <w:tcW w:w="14450" w:type="dxa"/>
          </w:tcPr>
          <w:p w14:paraId="10B26810" w14:textId="23850127" w:rsidR="00A443AE" w:rsidRPr="00A443AE" w:rsidRDefault="00A443AE" w:rsidP="00A443AE">
            <w:pPr>
              <w:pStyle w:val="TableTitle"/>
            </w:pPr>
            <w:r w:rsidRPr="00A443AE">
              <w:lastRenderedPageBreak/>
              <w:br w:type="page"/>
            </w:r>
            <w:bookmarkStart w:id="12" w:name="_Toc23196120"/>
            <w:r w:rsidRPr="00A443AE">
              <w:t xml:space="preserve">Table </w:t>
            </w:r>
            <w:r w:rsidRPr="00A443AE">
              <w:fldChar w:fldCharType="begin"/>
            </w:r>
            <w:r w:rsidRPr="00A443AE">
              <w:instrText xml:space="preserve"> STYLEREF 1 \s </w:instrText>
            </w:r>
            <w:r w:rsidRPr="00A443AE">
              <w:fldChar w:fldCharType="separate"/>
            </w:r>
            <w:r w:rsidR="00FB6057">
              <w:rPr>
                <w:noProof/>
              </w:rPr>
              <w:t>2</w:t>
            </w:r>
            <w:r w:rsidRPr="00A443AE">
              <w:fldChar w:fldCharType="end"/>
            </w:r>
            <w:r w:rsidRPr="00A443AE">
              <w:noBreakHyphen/>
            </w:r>
            <w:r w:rsidRPr="00A443AE">
              <w:fldChar w:fldCharType="begin"/>
            </w:r>
            <w:r w:rsidRPr="00A443AE">
              <w:instrText xml:space="preserve"> SEQ Table \* ARABIC \s 1 </w:instrText>
            </w:r>
            <w:r w:rsidRPr="00A443AE">
              <w:fldChar w:fldCharType="separate"/>
            </w:r>
            <w:r w:rsidR="00FB6057">
              <w:rPr>
                <w:noProof/>
              </w:rPr>
              <w:t>1</w:t>
            </w:r>
            <w:r w:rsidRPr="00A443AE">
              <w:fldChar w:fldCharType="end"/>
            </w:r>
            <w:r w:rsidRPr="00A443AE">
              <w:t xml:space="preserve">  System Requirements Matrix</w:t>
            </w:r>
            <w:bookmarkEnd w:id="12"/>
          </w:p>
        </w:tc>
      </w:tr>
    </w:tbl>
    <w:tbl>
      <w:tblPr>
        <w:tblpPr w:leftFromText="180" w:rightFromText="180" w:vertAnchor="text" w:horzAnchor="margin" w:tblpXSpec="center" w:tblpY="229"/>
        <w:tblW w:w="14672"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0" w:type="dxa"/>
          <w:right w:w="50" w:type="dxa"/>
        </w:tblCellMar>
        <w:tblLook w:val="0000" w:firstRow="0" w:lastRow="0" w:firstColumn="0" w:lastColumn="0" w:noHBand="0" w:noVBand="0"/>
      </w:tblPr>
      <w:tblGrid>
        <w:gridCol w:w="1425"/>
        <w:gridCol w:w="920"/>
        <w:gridCol w:w="3361"/>
        <w:gridCol w:w="624"/>
        <w:gridCol w:w="546"/>
        <w:gridCol w:w="1299"/>
        <w:gridCol w:w="630"/>
        <w:gridCol w:w="630"/>
        <w:gridCol w:w="4230"/>
        <w:gridCol w:w="1007"/>
      </w:tblGrid>
      <w:tr w:rsidR="0065570A" w:rsidRPr="00A443AE" w14:paraId="1189ACE0" w14:textId="77777777" w:rsidTr="00867EB8">
        <w:trPr>
          <w:cantSplit/>
          <w:trHeight w:val="376"/>
          <w:tblHeader/>
        </w:trPr>
        <w:tc>
          <w:tcPr>
            <w:tcW w:w="1425" w:type="dxa"/>
            <w:vMerge w:val="restart"/>
            <w:tcBorders>
              <w:top w:val="single" w:sz="12" w:space="0" w:color="auto"/>
              <w:left w:val="single" w:sz="12" w:space="0" w:color="auto"/>
              <w:bottom w:val="single" w:sz="4" w:space="0" w:color="auto"/>
            </w:tcBorders>
            <w:vAlign w:val="center"/>
          </w:tcPr>
          <w:p w14:paraId="5C9D8012"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Requirement ID</w:t>
            </w:r>
          </w:p>
        </w:tc>
        <w:tc>
          <w:tcPr>
            <w:tcW w:w="920" w:type="dxa"/>
            <w:vMerge w:val="restart"/>
            <w:tcBorders>
              <w:top w:val="single" w:sz="12" w:space="0" w:color="auto"/>
            </w:tcBorders>
            <w:vAlign w:val="center"/>
          </w:tcPr>
          <w:p w14:paraId="21472688"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Source</w:t>
            </w:r>
          </w:p>
        </w:tc>
        <w:tc>
          <w:tcPr>
            <w:tcW w:w="3361" w:type="dxa"/>
            <w:vMerge w:val="restart"/>
            <w:tcBorders>
              <w:top w:val="single" w:sz="12" w:space="0" w:color="auto"/>
              <w:bottom w:val="single" w:sz="4" w:space="0" w:color="auto"/>
            </w:tcBorders>
            <w:vAlign w:val="center"/>
          </w:tcPr>
          <w:p w14:paraId="419DE9C7"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Description</w:t>
            </w:r>
          </w:p>
        </w:tc>
        <w:tc>
          <w:tcPr>
            <w:tcW w:w="1170" w:type="dxa"/>
            <w:gridSpan w:val="2"/>
            <w:tcBorders>
              <w:top w:val="single" w:sz="12" w:space="0" w:color="auto"/>
              <w:bottom w:val="single" w:sz="4" w:space="0" w:color="auto"/>
            </w:tcBorders>
            <w:vAlign w:val="center"/>
          </w:tcPr>
          <w:p w14:paraId="621E3DE0"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Allocation</w:t>
            </w:r>
          </w:p>
        </w:tc>
        <w:tc>
          <w:tcPr>
            <w:tcW w:w="1299" w:type="dxa"/>
            <w:vMerge w:val="restart"/>
            <w:tcBorders>
              <w:top w:val="single" w:sz="12" w:space="0" w:color="auto"/>
              <w:bottom w:val="single" w:sz="4" w:space="0" w:color="auto"/>
            </w:tcBorders>
            <w:vAlign w:val="center"/>
          </w:tcPr>
          <w:p w14:paraId="3D389843"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Verification</w:t>
            </w:r>
            <w:r w:rsidRPr="00A443AE">
              <w:rPr>
                <w:rFonts w:asciiTheme="minorHAnsi" w:hAnsiTheme="minorHAnsi" w:cstheme="minorHAnsi"/>
                <w:b/>
                <w:sz w:val="22"/>
                <w:szCs w:val="22"/>
              </w:rPr>
              <w:br/>
              <w:t>Method</w:t>
            </w:r>
          </w:p>
        </w:tc>
        <w:tc>
          <w:tcPr>
            <w:tcW w:w="1260" w:type="dxa"/>
            <w:gridSpan w:val="2"/>
            <w:tcBorders>
              <w:top w:val="single" w:sz="12" w:space="0" w:color="auto"/>
              <w:bottom w:val="single" w:sz="4" w:space="0" w:color="auto"/>
              <w:right w:val="single" w:sz="6" w:space="0" w:color="auto"/>
            </w:tcBorders>
          </w:tcPr>
          <w:p w14:paraId="1790DD28" w14:textId="20EB5F39" w:rsidR="0065570A" w:rsidRPr="00A443AE" w:rsidRDefault="0065570A" w:rsidP="0065570A">
            <w:pPr>
              <w:pStyle w:val="Tablecontents"/>
              <w:jc w:val="center"/>
              <w:rPr>
                <w:rFonts w:asciiTheme="minorHAnsi" w:hAnsiTheme="minorHAnsi" w:cstheme="minorHAnsi"/>
                <w:b/>
                <w:sz w:val="22"/>
                <w:szCs w:val="22"/>
              </w:rPr>
            </w:pPr>
            <w:r>
              <w:rPr>
                <w:rFonts w:asciiTheme="minorHAnsi" w:hAnsiTheme="minorHAnsi" w:cstheme="minorHAnsi"/>
                <w:b/>
                <w:sz w:val="22"/>
                <w:szCs w:val="22"/>
              </w:rPr>
              <w:t>Test Level</w:t>
            </w:r>
          </w:p>
        </w:tc>
        <w:tc>
          <w:tcPr>
            <w:tcW w:w="4230" w:type="dxa"/>
            <w:vMerge w:val="restart"/>
            <w:tcBorders>
              <w:top w:val="single" w:sz="12" w:space="0" w:color="auto"/>
              <w:left w:val="single" w:sz="6" w:space="0" w:color="auto"/>
              <w:bottom w:val="single" w:sz="4" w:space="0" w:color="auto"/>
            </w:tcBorders>
            <w:vAlign w:val="center"/>
          </w:tcPr>
          <w:p w14:paraId="2B8103A0"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Comments</w:t>
            </w:r>
          </w:p>
        </w:tc>
        <w:tc>
          <w:tcPr>
            <w:tcW w:w="1007" w:type="dxa"/>
            <w:vMerge w:val="restart"/>
            <w:tcBorders>
              <w:top w:val="single" w:sz="12" w:space="0" w:color="auto"/>
              <w:bottom w:val="single" w:sz="4" w:space="0" w:color="auto"/>
              <w:right w:val="single" w:sz="12" w:space="0" w:color="auto"/>
            </w:tcBorders>
            <w:vAlign w:val="center"/>
          </w:tcPr>
          <w:p w14:paraId="0F74DE87"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Where Verified</w:t>
            </w:r>
          </w:p>
        </w:tc>
      </w:tr>
      <w:tr w:rsidR="0065570A" w:rsidRPr="00A443AE" w14:paraId="3FC09BF8" w14:textId="77777777" w:rsidTr="00867EB8">
        <w:trPr>
          <w:cantSplit/>
          <w:trHeight w:val="397"/>
          <w:tblHeader/>
        </w:trPr>
        <w:tc>
          <w:tcPr>
            <w:tcW w:w="1425" w:type="dxa"/>
            <w:vMerge/>
            <w:tcBorders>
              <w:top w:val="single" w:sz="4" w:space="0" w:color="auto"/>
              <w:left w:val="single" w:sz="12" w:space="0" w:color="auto"/>
              <w:bottom w:val="single" w:sz="12" w:space="0" w:color="auto"/>
            </w:tcBorders>
            <w:vAlign w:val="center"/>
          </w:tcPr>
          <w:p w14:paraId="69B9B9F5" w14:textId="77777777" w:rsidR="0065570A" w:rsidRPr="00A443AE" w:rsidRDefault="0065570A" w:rsidP="0065570A">
            <w:pPr>
              <w:pStyle w:val="Tablecontents"/>
              <w:rPr>
                <w:rFonts w:asciiTheme="minorHAnsi" w:hAnsiTheme="minorHAnsi" w:cstheme="minorHAnsi"/>
                <w:sz w:val="22"/>
                <w:szCs w:val="22"/>
              </w:rPr>
            </w:pPr>
          </w:p>
        </w:tc>
        <w:tc>
          <w:tcPr>
            <w:tcW w:w="920" w:type="dxa"/>
            <w:vMerge/>
            <w:tcBorders>
              <w:bottom w:val="single" w:sz="12" w:space="0" w:color="auto"/>
            </w:tcBorders>
          </w:tcPr>
          <w:p w14:paraId="151FC8C5" w14:textId="77777777" w:rsidR="0065570A" w:rsidRPr="00A443AE" w:rsidRDefault="0065570A" w:rsidP="0065570A">
            <w:pPr>
              <w:pStyle w:val="Tablecontents"/>
              <w:rPr>
                <w:rFonts w:asciiTheme="minorHAnsi" w:hAnsiTheme="minorHAnsi" w:cstheme="minorHAnsi"/>
                <w:sz w:val="22"/>
                <w:szCs w:val="22"/>
              </w:rPr>
            </w:pPr>
          </w:p>
        </w:tc>
        <w:tc>
          <w:tcPr>
            <w:tcW w:w="3361" w:type="dxa"/>
            <w:vMerge/>
            <w:tcBorders>
              <w:top w:val="single" w:sz="4" w:space="0" w:color="auto"/>
              <w:bottom w:val="single" w:sz="12" w:space="0" w:color="auto"/>
            </w:tcBorders>
            <w:vAlign w:val="center"/>
          </w:tcPr>
          <w:p w14:paraId="7F65DC18" w14:textId="77777777" w:rsidR="0065570A" w:rsidRPr="00A443AE" w:rsidRDefault="0065570A" w:rsidP="0065570A">
            <w:pPr>
              <w:pStyle w:val="Tablecontents"/>
              <w:rPr>
                <w:rFonts w:asciiTheme="minorHAnsi" w:hAnsiTheme="minorHAnsi" w:cstheme="minorHAnsi"/>
                <w:sz w:val="22"/>
                <w:szCs w:val="22"/>
              </w:rPr>
            </w:pPr>
          </w:p>
        </w:tc>
        <w:tc>
          <w:tcPr>
            <w:tcW w:w="624" w:type="dxa"/>
            <w:tcBorders>
              <w:top w:val="single" w:sz="4" w:space="0" w:color="auto"/>
              <w:bottom w:val="single" w:sz="12" w:space="0" w:color="auto"/>
            </w:tcBorders>
            <w:vAlign w:val="center"/>
          </w:tcPr>
          <w:p w14:paraId="01B97D35"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SW</w:t>
            </w:r>
          </w:p>
        </w:tc>
        <w:tc>
          <w:tcPr>
            <w:tcW w:w="546" w:type="dxa"/>
            <w:tcBorders>
              <w:top w:val="single" w:sz="4" w:space="0" w:color="auto"/>
              <w:bottom w:val="single" w:sz="12" w:space="0" w:color="auto"/>
            </w:tcBorders>
            <w:vAlign w:val="center"/>
          </w:tcPr>
          <w:p w14:paraId="440510BA" w14:textId="77777777" w:rsidR="0065570A" w:rsidRPr="00A443AE" w:rsidRDefault="0065570A" w:rsidP="0065570A">
            <w:pPr>
              <w:pStyle w:val="Tablecontents"/>
              <w:jc w:val="center"/>
              <w:rPr>
                <w:rFonts w:asciiTheme="minorHAnsi" w:hAnsiTheme="minorHAnsi" w:cstheme="minorHAnsi"/>
                <w:b/>
                <w:sz w:val="22"/>
                <w:szCs w:val="22"/>
              </w:rPr>
            </w:pPr>
            <w:r w:rsidRPr="00A443AE">
              <w:rPr>
                <w:rFonts w:asciiTheme="minorHAnsi" w:hAnsiTheme="minorHAnsi" w:cstheme="minorHAnsi"/>
                <w:b/>
                <w:sz w:val="22"/>
                <w:szCs w:val="22"/>
              </w:rPr>
              <w:t>HW</w:t>
            </w:r>
          </w:p>
        </w:tc>
        <w:tc>
          <w:tcPr>
            <w:tcW w:w="1299" w:type="dxa"/>
            <w:vMerge/>
            <w:tcBorders>
              <w:top w:val="single" w:sz="4" w:space="0" w:color="auto"/>
              <w:bottom w:val="single" w:sz="12" w:space="0" w:color="auto"/>
            </w:tcBorders>
            <w:vAlign w:val="center"/>
          </w:tcPr>
          <w:p w14:paraId="115F8B70"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12" w:space="0" w:color="auto"/>
              <w:right w:val="single" w:sz="6" w:space="0" w:color="auto"/>
            </w:tcBorders>
            <w:vAlign w:val="center"/>
          </w:tcPr>
          <w:p w14:paraId="19750655" w14:textId="77777777" w:rsidR="0065570A" w:rsidRPr="0065570A" w:rsidRDefault="0065570A" w:rsidP="0065570A">
            <w:pPr>
              <w:pStyle w:val="Tablecontents"/>
              <w:jc w:val="center"/>
              <w:rPr>
                <w:rFonts w:asciiTheme="minorHAnsi" w:hAnsiTheme="minorHAnsi"/>
                <w:b/>
                <w:bCs/>
                <w:sz w:val="22"/>
                <w:szCs w:val="22"/>
              </w:rPr>
            </w:pPr>
            <w:r w:rsidRPr="0065570A">
              <w:rPr>
                <w:rFonts w:asciiTheme="minorHAnsi" w:hAnsiTheme="minorHAnsi"/>
                <w:b/>
                <w:bCs/>
                <w:sz w:val="22"/>
                <w:szCs w:val="22"/>
              </w:rPr>
              <w:t>Sub</w:t>
            </w:r>
          </w:p>
        </w:tc>
        <w:tc>
          <w:tcPr>
            <w:tcW w:w="630" w:type="dxa"/>
            <w:tcBorders>
              <w:top w:val="single" w:sz="4" w:space="0" w:color="auto"/>
              <w:bottom w:val="single" w:sz="12" w:space="0" w:color="auto"/>
              <w:right w:val="single" w:sz="6" w:space="0" w:color="auto"/>
            </w:tcBorders>
            <w:vAlign w:val="center"/>
          </w:tcPr>
          <w:p w14:paraId="398098A9" w14:textId="77777777" w:rsidR="0065570A" w:rsidRPr="0065570A" w:rsidRDefault="0065570A" w:rsidP="0065570A">
            <w:pPr>
              <w:pStyle w:val="Tablecontents"/>
              <w:jc w:val="center"/>
              <w:rPr>
                <w:rFonts w:asciiTheme="minorHAnsi" w:hAnsiTheme="minorHAnsi"/>
                <w:b/>
                <w:bCs/>
                <w:sz w:val="22"/>
                <w:szCs w:val="22"/>
              </w:rPr>
            </w:pPr>
            <w:r w:rsidRPr="0065570A">
              <w:rPr>
                <w:rFonts w:asciiTheme="minorHAnsi" w:hAnsiTheme="minorHAnsi"/>
                <w:b/>
                <w:bCs/>
                <w:sz w:val="22"/>
                <w:szCs w:val="22"/>
              </w:rPr>
              <w:t>FAT</w:t>
            </w:r>
          </w:p>
        </w:tc>
        <w:tc>
          <w:tcPr>
            <w:tcW w:w="4230" w:type="dxa"/>
            <w:vMerge/>
            <w:tcBorders>
              <w:top w:val="single" w:sz="4" w:space="0" w:color="auto"/>
              <w:left w:val="single" w:sz="6" w:space="0" w:color="auto"/>
              <w:bottom w:val="single" w:sz="12" w:space="0" w:color="auto"/>
            </w:tcBorders>
            <w:vAlign w:val="center"/>
          </w:tcPr>
          <w:p w14:paraId="156D6490" w14:textId="77777777" w:rsidR="0065570A" w:rsidRPr="00A443AE" w:rsidRDefault="0065570A" w:rsidP="0065570A">
            <w:pPr>
              <w:pStyle w:val="Tablecontents"/>
              <w:rPr>
                <w:rFonts w:asciiTheme="minorHAnsi" w:hAnsiTheme="minorHAnsi" w:cstheme="minorHAnsi"/>
                <w:sz w:val="22"/>
                <w:szCs w:val="22"/>
              </w:rPr>
            </w:pPr>
          </w:p>
        </w:tc>
        <w:tc>
          <w:tcPr>
            <w:tcW w:w="1007" w:type="dxa"/>
            <w:vMerge/>
            <w:tcBorders>
              <w:top w:val="single" w:sz="4" w:space="0" w:color="auto"/>
              <w:bottom w:val="single" w:sz="12" w:space="0" w:color="auto"/>
              <w:right w:val="single" w:sz="12" w:space="0" w:color="auto"/>
            </w:tcBorders>
            <w:vAlign w:val="center"/>
          </w:tcPr>
          <w:p w14:paraId="20B7A1A3"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6C1819FD" w14:textId="77777777" w:rsidTr="00D12C1D">
        <w:trPr>
          <w:cantSplit/>
          <w:trHeight w:val="374"/>
        </w:trPr>
        <w:tc>
          <w:tcPr>
            <w:tcW w:w="14672" w:type="dxa"/>
            <w:gridSpan w:val="10"/>
            <w:tcBorders>
              <w:top w:val="single" w:sz="6" w:space="0" w:color="auto"/>
              <w:left w:val="single" w:sz="12" w:space="0" w:color="auto"/>
              <w:bottom w:val="single" w:sz="4" w:space="0" w:color="auto"/>
              <w:right w:val="single" w:sz="12" w:space="0" w:color="auto"/>
            </w:tcBorders>
          </w:tcPr>
          <w:p w14:paraId="13EFA84C" w14:textId="76A73B11" w:rsidR="0065570A" w:rsidRPr="00C96A9D" w:rsidRDefault="0065570A" w:rsidP="0065570A">
            <w:pPr>
              <w:pStyle w:val="Tablecontents"/>
              <w:rPr>
                <w:rFonts w:asciiTheme="minorHAnsi" w:hAnsiTheme="minorHAnsi" w:cstheme="minorHAnsi"/>
                <w:b/>
                <w:bCs/>
                <w:sz w:val="22"/>
                <w:szCs w:val="22"/>
              </w:rPr>
            </w:pPr>
            <w:r w:rsidRPr="00C96A9D">
              <w:rPr>
                <w:rFonts w:asciiTheme="minorHAnsi" w:hAnsiTheme="minorHAnsi" w:cstheme="minorHAnsi"/>
                <w:b/>
                <w:bCs/>
                <w:sz w:val="22"/>
                <w:szCs w:val="22"/>
              </w:rPr>
              <w:t>RD: Rotator Design</w:t>
            </w:r>
            <w:r w:rsidR="00C96A9D">
              <w:rPr>
                <w:rFonts w:asciiTheme="minorHAnsi" w:hAnsiTheme="minorHAnsi" w:cstheme="minorHAnsi"/>
                <w:b/>
                <w:bCs/>
                <w:sz w:val="22"/>
                <w:szCs w:val="22"/>
              </w:rPr>
              <w:t xml:space="preserve"> Requirements</w:t>
            </w:r>
          </w:p>
        </w:tc>
      </w:tr>
      <w:tr w:rsidR="0065570A" w:rsidRPr="00A443AE" w14:paraId="763AD59E" w14:textId="77777777" w:rsidTr="00867EB8">
        <w:trPr>
          <w:cantSplit/>
          <w:trHeight w:val="680"/>
        </w:trPr>
        <w:tc>
          <w:tcPr>
            <w:tcW w:w="1425" w:type="dxa"/>
            <w:tcBorders>
              <w:top w:val="single" w:sz="6" w:space="0" w:color="auto"/>
              <w:left w:val="single" w:sz="12" w:space="0" w:color="auto"/>
              <w:bottom w:val="single" w:sz="4" w:space="0" w:color="auto"/>
            </w:tcBorders>
          </w:tcPr>
          <w:p w14:paraId="3A33E9B7"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RD-1</w:t>
            </w:r>
          </w:p>
        </w:tc>
        <w:tc>
          <w:tcPr>
            <w:tcW w:w="920" w:type="dxa"/>
            <w:tcBorders>
              <w:top w:val="single" w:sz="6" w:space="0" w:color="auto"/>
              <w:bottom w:val="single" w:sz="4" w:space="0" w:color="auto"/>
            </w:tcBorders>
          </w:tcPr>
          <w:p w14:paraId="7499EB04"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6" w:space="0" w:color="auto"/>
              <w:bottom w:val="single" w:sz="4" w:space="0" w:color="auto"/>
            </w:tcBorders>
          </w:tcPr>
          <w:p w14:paraId="4FD9FAFA" w14:textId="5DA80938"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w:t>
            </w:r>
            <w:r w:rsidR="00231979">
              <w:rPr>
                <w:rFonts w:asciiTheme="minorHAnsi" w:hAnsiTheme="minorHAnsi" w:cstheme="minorHAnsi"/>
                <w:sz w:val="22"/>
                <w:szCs w:val="22"/>
              </w:rPr>
              <w:t xml:space="preserve">continuously </w:t>
            </w:r>
            <w:r>
              <w:rPr>
                <w:rFonts w:asciiTheme="minorHAnsi" w:hAnsiTheme="minorHAnsi" w:cstheme="minorHAnsi"/>
                <w:sz w:val="22"/>
                <w:szCs w:val="22"/>
              </w:rPr>
              <w:t>rotate a load 360</w:t>
            </w:r>
            <w:r w:rsidRPr="00154360">
              <w:rPr>
                <w:rFonts w:asciiTheme="minorHAnsi" w:hAnsiTheme="minorHAnsi" w:cstheme="minorHAnsi"/>
                <w:sz w:val="22"/>
                <w:szCs w:val="22"/>
              </w:rPr>
              <w:t>°</w:t>
            </w:r>
            <w:r>
              <w:rPr>
                <w:rFonts w:asciiTheme="minorHAnsi" w:hAnsiTheme="minorHAnsi" w:cstheme="minorHAnsi"/>
                <w:sz w:val="22"/>
                <w:szCs w:val="22"/>
              </w:rPr>
              <w:t xml:space="preserve"> around a horizontal axis. </w:t>
            </w:r>
          </w:p>
        </w:tc>
        <w:tc>
          <w:tcPr>
            <w:tcW w:w="624" w:type="dxa"/>
            <w:tcBorders>
              <w:top w:val="single" w:sz="6" w:space="0" w:color="auto"/>
              <w:bottom w:val="single" w:sz="4" w:space="0" w:color="auto"/>
            </w:tcBorders>
          </w:tcPr>
          <w:p w14:paraId="787E32D7" w14:textId="77777777" w:rsidR="0065570A" w:rsidRPr="00A443AE" w:rsidRDefault="0065570A" w:rsidP="0065570A">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1C716322"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44F4E119"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6" w:space="0" w:color="auto"/>
              <w:bottom w:val="single" w:sz="4" w:space="0" w:color="auto"/>
            </w:tcBorders>
          </w:tcPr>
          <w:p w14:paraId="016C5C72"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6" w:space="0" w:color="auto"/>
              <w:bottom w:val="single" w:sz="4" w:space="0" w:color="auto"/>
            </w:tcBorders>
          </w:tcPr>
          <w:p w14:paraId="35232528" w14:textId="6ECA7B42"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6" w:space="0" w:color="auto"/>
              <w:bottom w:val="single" w:sz="4" w:space="0" w:color="auto"/>
            </w:tcBorders>
          </w:tcPr>
          <w:p w14:paraId="20553BA9"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6" w:space="0" w:color="auto"/>
              <w:bottom w:val="single" w:sz="4" w:space="0" w:color="auto"/>
              <w:right w:val="single" w:sz="12" w:space="0" w:color="auto"/>
            </w:tcBorders>
          </w:tcPr>
          <w:p w14:paraId="00DE965B"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775F821D" w14:textId="77777777" w:rsidTr="00867EB8">
        <w:trPr>
          <w:cantSplit/>
          <w:trHeight w:val="673"/>
        </w:trPr>
        <w:tc>
          <w:tcPr>
            <w:tcW w:w="1425" w:type="dxa"/>
            <w:tcBorders>
              <w:top w:val="single" w:sz="4" w:space="0" w:color="auto"/>
              <w:left w:val="single" w:sz="12" w:space="0" w:color="auto"/>
              <w:bottom w:val="single" w:sz="4" w:space="0" w:color="auto"/>
            </w:tcBorders>
          </w:tcPr>
          <w:p w14:paraId="4A220B91"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RD-2</w:t>
            </w:r>
          </w:p>
        </w:tc>
        <w:tc>
          <w:tcPr>
            <w:tcW w:w="920" w:type="dxa"/>
            <w:tcBorders>
              <w:top w:val="single" w:sz="4" w:space="0" w:color="auto"/>
              <w:bottom w:val="single" w:sz="4" w:space="0" w:color="auto"/>
            </w:tcBorders>
          </w:tcPr>
          <w:p w14:paraId="17229C5C"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25D5315E" w14:textId="77777777" w:rsidR="0065570A" w:rsidRPr="00A443AE" w:rsidRDefault="0065570A" w:rsidP="0065570A">
            <w:pPr>
              <w:pStyle w:val="Tablecontents"/>
              <w:rPr>
                <w:rFonts w:asciiTheme="minorHAnsi" w:hAnsiTheme="minorHAnsi" w:cstheme="minorHAnsi"/>
                <w:sz w:val="22"/>
                <w:szCs w:val="22"/>
              </w:rPr>
            </w:pPr>
            <w:commentRangeStart w:id="13"/>
            <w:commentRangeStart w:id="14"/>
            <w:r>
              <w:rPr>
                <w:rFonts w:asciiTheme="minorHAnsi" w:hAnsiTheme="minorHAnsi" w:cstheme="minorHAnsi"/>
                <w:sz w:val="22"/>
                <w:szCs w:val="22"/>
              </w:rPr>
              <w:t>The system shall be able to recall and rotate to 4 different angle positions.</w:t>
            </w:r>
            <w:commentRangeEnd w:id="13"/>
            <w:r w:rsidR="003E1AFF">
              <w:rPr>
                <w:rStyle w:val="CommentReference"/>
                <w:rFonts w:asciiTheme="minorHAnsi" w:eastAsiaTheme="minorEastAsia" w:hAnsiTheme="minorHAnsi" w:cstheme="minorBidi"/>
                <w:color w:val="auto"/>
                <w:lang w:val="en-CA"/>
              </w:rPr>
              <w:commentReference w:id="13"/>
            </w:r>
            <w:commentRangeEnd w:id="14"/>
            <w:r w:rsidR="006D0E13">
              <w:rPr>
                <w:rStyle w:val="CommentReference"/>
                <w:rFonts w:asciiTheme="minorHAnsi" w:eastAsiaTheme="minorEastAsia" w:hAnsiTheme="minorHAnsi" w:cstheme="minorBidi"/>
                <w:color w:val="auto"/>
                <w:lang w:val="en-CA"/>
              </w:rPr>
              <w:commentReference w:id="14"/>
            </w:r>
            <w:r>
              <w:rPr>
                <w:rFonts w:asciiTheme="minorHAnsi" w:hAnsiTheme="minorHAnsi" w:cstheme="minorHAnsi"/>
                <w:sz w:val="22"/>
                <w:szCs w:val="22"/>
              </w:rPr>
              <w:t xml:space="preserve"> </w:t>
            </w:r>
          </w:p>
        </w:tc>
        <w:tc>
          <w:tcPr>
            <w:tcW w:w="624" w:type="dxa"/>
            <w:tcBorders>
              <w:top w:val="single" w:sz="4" w:space="0" w:color="auto"/>
              <w:bottom w:val="single" w:sz="4" w:space="0" w:color="auto"/>
            </w:tcBorders>
          </w:tcPr>
          <w:p w14:paraId="7ED3A29C"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1812351C"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0D8C1F28"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3940CE9"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1C01624" w14:textId="68E79247"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711E5890"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34388553"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301857AE" w14:textId="77777777" w:rsidTr="00867EB8">
        <w:trPr>
          <w:cantSplit/>
          <w:trHeight w:val="673"/>
        </w:trPr>
        <w:tc>
          <w:tcPr>
            <w:tcW w:w="1425" w:type="dxa"/>
            <w:tcBorders>
              <w:top w:val="single" w:sz="4" w:space="0" w:color="auto"/>
              <w:left w:val="single" w:sz="12" w:space="0" w:color="auto"/>
              <w:bottom w:val="single" w:sz="4" w:space="0" w:color="auto"/>
            </w:tcBorders>
          </w:tcPr>
          <w:p w14:paraId="260F7EE2"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RD-3</w:t>
            </w:r>
          </w:p>
        </w:tc>
        <w:tc>
          <w:tcPr>
            <w:tcW w:w="920" w:type="dxa"/>
            <w:tcBorders>
              <w:top w:val="single" w:sz="4" w:space="0" w:color="auto"/>
              <w:bottom w:val="single" w:sz="4" w:space="0" w:color="auto"/>
            </w:tcBorders>
          </w:tcPr>
          <w:p w14:paraId="3B8370C1"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C896EFC" w14:textId="23F2C985"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at minimum 1177 </w:t>
            </w:r>
            <w:r w:rsidR="008B6264">
              <w:rPr>
                <w:rFonts w:asciiTheme="minorHAnsi" w:hAnsiTheme="minorHAnsi" w:cstheme="minorHAnsi"/>
                <w:sz w:val="22"/>
                <w:szCs w:val="22"/>
              </w:rPr>
              <w:t>newton-meter (N m)</w:t>
            </w:r>
            <w:r>
              <w:rPr>
                <w:rFonts w:asciiTheme="minorHAnsi" w:hAnsiTheme="minorHAnsi" w:cstheme="minorHAnsi"/>
                <w:sz w:val="22"/>
                <w:szCs w:val="22"/>
              </w:rPr>
              <w:t xml:space="preserve"> of dynamic torque.</w:t>
            </w:r>
          </w:p>
        </w:tc>
        <w:tc>
          <w:tcPr>
            <w:tcW w:w="624" w:type="dxa"/>
            <w:tcBorders>
              <w:top w:val="single" w:sz="4" w:space="0" w:color="auto"/>
              <w:bottom w:val="single" w:sz="4" w:space="0" w:color="auto"/>
            </w:tcBorders>
          </w:tcPr>
          <w:p w14:paraId="7F738F56" w14:textId="77777777" w:rsidR="0065570A" w:rsidRPr="00A443AE" w:rsidRDefault="0065570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0F4ED5A0"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E660682"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0B148997"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2DEF0999" w14:textId="16E39F03"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64FFEB6" w14:textId="77777777" w:rsidR="0065570A" w:rsidRPr="00A443AE" w:rsidRDefault="0065570A" w:rsidP="0065570A">
            <w:pPr>
              <w:pStyle w:val="Tablecontents"/>
              <w:rPr>
                <w:rFonts w:asciiTheme="minorHAnsi" w:hAnsiTheme="minorHAnsi" w:cstheme="minorHAnsi"/>
                <w:sz w:val="22"/>
                <w:szCs w:val="22"/>
              </w:rPr>
            </w:pPr>
            <w:bookmarkStart w:id="15" w:name="_GoBack"/>
            <w:bookmarkEnd w:id="15"/>
          </w:p>
        </w:tc>
        <w:tc>
          <w:tcPr>
            <w:tcW w:w="1007" w:type="dxa"/>
            <w:tcBorders>
              <w:top w:val="single" w:sz="4" w:space="0" w:color="auto"/>
              <w:bottom w:val="single" w:sz="4" w:space="0" w:color="auto"/>
              <w:right w:val="single" w:sz="12" w:space="0" w:color="auto"/>
            </w:tcBorders>
          </w:tcPr>
          <w:p w14:paraId="05EB5494"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2CA570E3" w14:textId="77777777" w:rsidTr="00867EB8">
        <w:trPr>
          <w:cantSplit/>
          <w:trHeight w:val="385"/>
        </w:trPr>
        <w:tc>
          <w:tcPr>
            <w:tcW w:w="1425" w:type="dxa"/>
            <w:tcBorders>
              <w:top w:val="single" w:sz="4" w:space="0" w:color="auto"/>
              <w:left w:val="single" w:sz="12" w:space="0" w:color="auto"/>
              <w:bottom w:val="single" w:sz="4" w:space="0" w:color="auto"/>
            </w:tcBorders>
          </w:tcPr>
          <w:p w14:paraId="30E8849B"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RD-4</w:t>
            </w:r>
          </w:p>
        </w:tc>
        <w:tc>
          <w:tcPr>
            <w:tcW w:w="920" w:type="dxa"/>
            <w:tcBorders>
              <w:top w:val="single" w:sz="4" w:space="0" w:color="auto"/>
              <w:bottom w:val="single" w:sz="4" w:space="0" w:color="auto"/>
            </w:tcBorders>
          </w:tcPr>
          <w:p w14:paraId="6333F257" w14:textId="77777777" w:rsidR="0065570A" w:rsidRPr="00A443AE" w:rsidRDefault="0065570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AE4F11C" w14:textId="3429CA9C"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support at minimum 941 N</w:t>
            </w:r>
            <w:r w:rsidR="008B6264">
              <w:rPr>
                <w:rFonts w:asciiTheme="minorHAnsi" w:hAnsiTheme="minorHAnsi" w:cstheme="minorHAnsi"/>
                <w:sz w:val="22"/>
                <w:szCs w:val="22"/>
              </w:rPr>
              <w:t xml:space="preserve"> </w:t>
            </w:r>
            <w:r>
              <w:rPr>
                <w:rFonts w:asciiTheme="minorHAnsi" w:hAnsiTheme="minorHAnsi" w:cstheme="minorHAnsi"/>
                <w:sz w:val="22"/>
                <w:szCs w:val="22"/>
              </w:rPr>
              <w:t>m of static torque.</w:t>
            </w:r>
          </w:p>
        </w:tc>
        <w:tc>
          <w:tcPr>
            <w:tcW w:w="624" w:type="dxa"/>
            <w:tcBorders>
              <w:top w:val="single" w:sz="4" w:space="0" w:color="auto"/>
              <w:bottom w:val="single" w:sz="4" w:space="0" w:color="auto"/>
            </w:tcBorders>
          </w:tcPr>
          <w:p w14:paraId="1C02A288" w14:textId="77777777" w:rsidR="0065570A" w:rsidRPr="00A443AE" w:rsidRDefault="0065570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2C21E957" w14:textId="39075209"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C016F58" w14:textId="6C7C11F9"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E195A69"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3DAE4703" w14:textId="3557FB2D"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61E701E6"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7640BD27" w14:textId="77777777" w:rsidR="0065570A" w:rsidRPr="00A443AE" w:rsidRDefault="0065570A" w:rsidP="0065570A">
            <w:pPr>
              <w:pStyle w:val="Tablecontents"/>
              <w:rPr>
                <w:rFonts w:asciiTheme="minorHAnsi" w:hAnsiTheme="minorHAnsi" w:cstheme="minorHAnsi"/>
                <w:sz w:val="22"/>
                <w:szCs w:val="22"/>
              </w:rPr>
            </w:pPr>
          </w:p>
        </w:tc>
      </w:tr>
      <w:tr w:rsidR="0065570A" w:rsidRPr="00A443AE" w14:paraId="7C58B440" w14:textId="77777777" w:rsidTr="00867EB8">
        <w:trPr>
          <w:cantSplit/>
          <w:trHeight w:val="376"/>
        </w:trPr>
        <w:tc>
          <w:tcPr>
            <w:tcW w:w="1425" w:type="dxa"/>
            <w:tcBorders>
              <w:top w:val="single" w:sz="4" w:space="0" w:color="auto"/>
              <w:left w:val="single" w:sz="12" w:space="0" w:color="auto"/>
              <w:bottom w:val="single" w:sz="4" w:space="0" w:color="auto"/>
            </w:tcBorders>
          </w:tcPr>
          <w:p w14:paraId="61E887B5" w14:textId="1DD67599"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RD-5</w:t>
            </w:r>
          </w:p>
        </w:tc>
        <w:tc>
          <w:tcPr>
            <w:tcW w:w="920" w:type="dxa"/>
            <w:tcBorders>
              <w:top w:val="single" w:sz="4" w:space="0" w:color="auto"/>
              <w:bottom w:val="single" w:sz="4" w:space="0" w:color="auto"/>
            </w:tcBorders>
          </w:tcPr>
          <w:p w14:paraId="30AB2364" w14:textId="6E0F4C8E"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07977BD" w14:textId="64178F0B"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 </w:t>
            </w:r>
            <w:r w:rsidR="002E035A">
              <w:rPr>
                <w:rFonts w:asciiTheme="minorHAnsi" w:hAnsiTheme="minorHAnsi" w:cstheme="minorHAnsi"/>
                <w:sz w:val="22"/>
                <w:szCs w:val="22"/>
              </w:rPr>
              <w:t>maximum</w:t>
            </w:r>
            <w:r>
              <w:rPr>
                <w:rFonts w:asciiTheme="minorHAnsi" w:hAnsiTheme="minorHAnsi" w:cstheme="minorHAnsi"/>
                <w:sz w:val="22"/>
                <w:szCs w:val="22"/>
              </w:rPr>
              <w:t xml:space="preserve"> 500 </w:t>
            </w:r>
            <w:r w:rsidR="00534C83">
              <w:rPr>
                <w:rFonts w:asciiTheme="minorHAnsi" w:hAnsiTheme="minorHAnsi" w:cstheme="minorHAnsi"/>
                <w:sz w:val="22"/>
                <w:szCs w:val="22"/>
              </w:rPr>
              <w:t>kilograms (kg)</w:t>
            </w:r>
            <w:r>
              <w:rPr>
                <w:rFonts w:asciiTheme="minorHAnsi" w:hAnsiTheme="minorHAnsi" w:cstheme="minorHAnsi"/>
                <w:sz w:val="22"/>
                <w:szCs w:val="22"/>
              </w:rPr>
              <w:t xml:space="preserve"> weight. </w:t>
            </w:r>
          </w:p>
        </w:tc>
        <w:tc>
          <w:tcPr>
            <w:tcW w:w="624" w:type="dxa"/>
            <w:tcBorders>
              <w:top w:val="single" w:sz="4" w:space="0" w:color="auto"/>
              <w:bottom w:val="single" w:sz="4" w:space="0" w:color="auto"/>
            </w:tcBorders>
          </w:tcPr>
          <w:p w14:paraId="3EF36148" w14:textId="77777777" w:rsidR="0065570A" w:rsidRPr="00A443AE" w:rsidRDefault="0065570A"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19E7D5E9" w14:textId="3F56ABB8"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6E05FB72" w14:textId="699DA930"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68C4044" w14:textId="77777777" w:rsidR="0065570A" w:rsidRPr="00A443AE" w:rsidRDefault="0065570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D8A7AA5" w14:textId="60707D03" w:rsidR="0065570A" w:rsidRPr="00A443AE" w:rsidRDefault="00240D9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48FF537" w14:textId="77777777" w:rsidR="0065570A" w:rsidRPr="00A443AE" w:rsidRDefault="0065570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61BF20C3" w14:textId="77777777" w:rsidR="0065570A" w:rsidRPr="00A443AE" w:rsidRDefault="0065570A" w:rsidP="0065570A">
            <w:pPr>
              <w:pStyle w:val="Tablecontents"/>
              <w:rPr>
                <w:rFonts w:asciiTheme="minorHAnsi" w:hAnsiTheme="minorHAnsi" w:cstheme="minorHAnsi"/>
                <w:sz w:val="22"/>
                <w:szCs w:val="22"/>
              </w:rPr>
            </w:pPr>
          </w:p>
        </w:tc>
      </w:tr>
      <w:tr w:rsidR="00240D98" w:rsidRPr="00A443AE" w14:paraId="051D8C12" w14:textId="77777777" w:rsidTr="00867EB8">
        <w:trPr>
          <w:cantSplit/>
          <w:trHeight w:val="376"/>
        </w:trPr>
        <w:tc>
          <w:tcPr>
            <w:tcW w:w="1425" w:type="dxa"/>
            <w:tcBorders>
              <w:top w:val="single" w:sz="4" w:space="0" w:color="auto"/>
              <w:left w:val="single" w:sz="12" w:space="0" w:color="auto"/>
              <w:bottom w:val="single" w:sz="4" w:space="0" w:color="auto"/>
            </w:tcBorders>
          </w:tcPr>
          <w:p w14:paraId="5DABBC65" w14:textId="592D5FA8" w:rsidR="00240D98" w:rsidRDefault="002E035A" w:rsidP="0065570A">
            <w:pPr>
              <w:pStyle w:val="Tablecontents"/>
              <w:rPr>
                <w:rFonts w:asciiTheme="minorHAnsi" w:hAnsiTheme="minorHAnsi" w:cstheme="minorHAnsi"/>
                <w:sz w:val="22"/>
                <w:szCs w:val="22"/>
              </w:rPr>
            </w:pPr>
            <w:r>
              <w:rPr>
                <w:rFonts w:asciiTheme="minorHAnsi" w:hAnsiTheme="minorHAnsi" w:cstheme="minorHAnsi"/>
                <w:sz w:val="22"/>
                <w:szCs w:val="22"/>
              </w:rPr>
              <w:t>RD-6</w:t>
            </w:r>
          </w:p>
        </w:tc>
        <w:tc>
          <w:tcPr>
            <w:tcW w:w="920" w:type="dxa"/>
            <w:tcBorders>
              <w:top w:val="single" w:sz="4" w:space="0" w:color="auto"/>
              <w:bottom w:val="single" w:sz="4" w:space="0" w:color="auto"/>
            </w:tcBorders>
          </w:tcPr>
          <w:p w14:paraId="20674589" w14:textId="77DEE628" w:rsidR="00240D98" w:rsidRDefault="002E035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4E36041" w14:textId="6CD554ED" w:rsidR="00240D98" w:rsidRDefault="002E035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support a load offset of maximum 0.15 meters. </w:t>
            </w:r>
          </w:p>
        </w:tc>
        <w:tc>
          <w:tcPr>
            <w:tcW w:w="624" w:type="dxa"/>
            <w:tcBorders>
              <w:top w:val="single" w:sz="4" w:space="0" w:color="auto"/>
              <w:bottom w:val="single" w:sz="4" w:space="0" w:color="auto"/>
            </w:tcBorders>
          </w:tcPr>
          <w:p w14:paraId="11F05C08" w14:textId="77777777" w:rsidR="00240D98" w:rsidRPr="00A443AE" w:rsidRDefault="00240D98"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4D075E25" w14:textId="04243AA3" w:rsidR="00240D98" w:rsidRDefault="00353A51"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EB396F8" w14:textId="08C34E1B" w:rsidR="00240D98" w:rsidRDefault="00353A51"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3AB386A7" w14:textId="77777777" w:rsidR="00240D98" w:rsidRPr="00A443AE" w:rsidRDefault="00240D98"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1441975A" w14:textId="7CEA341C" w:rsidR="00240D98" w:rsidRDefault="00353A51"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335813A4" w14:textId="12F74548" w:rsidR="00240D98" w:rsidRPr="00A443AE" w:rsidRDefault="00102D08"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offset distance is calculated from the center of the rotator to the center of gravity of the load. </w:t>
            </w:r>
          </w:p>
        </w:tc>
        <w:tc>
          <w:tcPr>
            <w:tcW w:w="1007" w:type="dxa"/>
            <w:tcBorders>
              <w:top w:val="single" w:sz="4" w:space="0" w:color="auto"/>
              <w:bottom w:val="single" w:sz="4" w:space="0" w:color="auto"/>
              <w:right w:val="single" w:sz="12" w:space="0" w:color="auto"/>
            </w:tcBorders>
          </w:tcPr>
          <w:p w14:paraId="54F63A0B" w14:textId="77777777" w:rsidR="00240D98" w:rsidRPr="00A443AE" w:rsidRDefault="00240D98" w:rsidP="0065570A">
            <w:pPr>
              <w:pStyle w:val="Tablecontents"/>
              <w:rPr>
                <w:rFonts w:asciiTheme="minorHAnsi" w:hAnsiTheme="minorHAnsi" w:cstheme="minorHAnsi"/>
                <w:sz w:val="22"/>
                <w:szCs w:val="22"/>
              </w:rPr>
            </w:pPr>
          </w:p>
        </w:tc>
      </w:tr>
      <w:tr w:rsidR="00C96A9D" w:rsidRPr="00A443AE" w14:paraId="5A3A80C9" w14:textId="77777777" w:rsidTr="00D07856">
        <w:trPr>
          <w:cantSplit/>
          <w:trHeight w:val="376"/>
        </w:trPr>
        <w:tc>
          <w:tcPr>
            <w:tcW w:w="1425" w:type="dxa"/>
            <w:tcBorders>
              <w:top w:val="single" w:sz="4" w:space="0" w:color="auto"/>
              <w:left w:val="single" w:sz="12" w:space="0" w:color="auto"/>
              <w:bottom w:val="single" w:sz="4" w:space="0" w:color="auto"/>
            </w:tcBorders>
          </w:tcPr>
          <w:p w14:paraId="711B735D" w14:textId="33775E76"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RD-7</w:t>
            </w:r>
          </w:p>
        </w:tc>
        <w:tc>
          <w:tcPr>
            <w:tcW w:w="920" w:type="dxa"/>
            <w:tcBorders>
              <w:top w:val="single" w:sz="4" w:space="0" w:color="auto"/>
              <w:bottom w:val="single" w:sz="4" w:space="0" w:color="auto"/>
            </w:tcBorders>
          </w:tcPr>
          <w:p w14:paraId="4525B6C3" w14:textId="17FDFE88"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2E139F8" w14:textId="4F81269D"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rotate </w:t>
            </w:r>
            <w:r w:rsidR="005E2341">
              <w:rPr>
                <w:rFonts w:asciiTheme="minorHAnsi" w:hAnsiTheme="minorHAnsi" w:cstheme="minorHAnsi"/>
                <w:sz w:val="22"/>
                <w:szCs w:val="22"/>
              </w:rPr>
              <w:t xml:space="preserve">at a minimum speed of </w:t>
            </w:r>
            <w:r w:rsidR="00394F7F">
              <w:rPr>
                <w:rFonts w:asciiTheme="minorHAnsi" w:hAnsiTheme="minorHAnsi" w:cstheme="minorHAnsi"/>
                <w:sz w:val="22"/>
                <w:szCs w:val="22"/>
              </w:rPr>
              <w:t>1</w:t>
            </w:r>
            <w:r w:rsidR="005E2341">
              <w:rPr>
                <w:rFonts w:asciiTheme="minorHAnsi" w:hAnsiTheme="minorHAnsi" w:cstheme="minorHAnsi"/>
                <w:sz w:val="22"/>
                <w:szCs w:val="22"/>
              </w:rPr>
              <w:t xml:space="preserve">.0 </w:t>
            </w:r>
            <w:r w:rsidR="00534C83">
              <w:rPr>
                <w:rFonts w:asciiTheme="minorHAnsi" w:hAnsiTheme="minorHAnsi" w:cstheme="minorHAnsi"/>
                <w:sz w:val="22"/>
                <w:szCs w:val="22"/>
              </w:rPr>
              <w:t>rotations-per-</w:t>
            </w:r>
            <w:r w:rsidR="00904873">
              <w:rPr>
                <w:rFonts w:asciiTheme="minorHAnsi" w:hAnsiTheme="minorHAnsi" w:cstheme="minorHAnsi"/>
                <w:sz w:val="22"/>
                <w:szCs w:val="22"/>
              </w:rPr>
              <w:t>minute</w:t>
            </w:r>
            <w:r w:rsidR="00534C83">
              <w:rPr>
                <w:rFonts w:asciiTheme="minorHAnsi" w:hAnsiTheme="minorHAnsi" w:cstheme="minorHAnsi"/>
                <w:sz w:val="22"/>
                <w:szCs w:val="22"/>
              </w:rPr>
              <w:t xml:space="preserve"> (</w:t>
            </w:r>
            <w:r w:rsidR="005E2341">
              <w:rPr>
                <w:rFonts w:asciiTheme="minorHAnsi" w:hAnsiTheme="minorHAnsi" w:cstheme="minorHAnsi"/>
                <w:sz w:val="22"/>
                <w:szCs w:val="22"/>
              </w:rPr>
              <w:t>rpm</w:t>
            </w:r>
            <w:r w:rsidR="00534C83">
              <w:rPr>
                <w:rFonts w:asciiTheme="minorHAnsi" w:hAnsiTheme="minorHAnsi" w:cstheme="minorHAnsi"/>
                <w:sz w:val="22"/>
                <w:szCs w:val="22"/>
              </w:rPr>
              <w:t>).</w:t>
            </w:r>
          </w:p>
        </w:tc>
        <w:tc>
          <w:tcPr>
            <w:tcW w:w="624" w:type="dxa"/>
            <w:tcBorders>
              <w:top w:val="single" w:sz="4" w:space="0" w:color="auto"/>
              <w:bottom w:val="single" w:sz="4" w:space="0" w:color="auto"/>
            </w:tcBorders>
          </w:tcPr>
          <w:p w14:paraId="2579C4D9" w14:textId="5450F5F4" w:rsidR="00C96A9D" w:rsidRPr="00A443AE"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4B8185EF" w14:textId="107ED9EE"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42FBF824" w14:textId="18ACBBF3"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76B6082" w14:textId="77777777" w:rsidR="00C96A9D" w:rsidRPr="00A443AE" w:rsidRDefault="00C96A9D"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4D62367D" w14:textId="35B31C0A" w:rsidR="00C96A9D" w:rsidRDefault="00C96A9D"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BD13C64" w14:textId="77777777" w:rsidR="00C96A9D" w:rsidRDefault="00C96A9D"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3506A025" w14:textId="77777777" w:rsidR="00C96A9D" w:rsidRPr="00A443AE" w:rsidRDefault="00C96A9D" w:rsidP="0065570A">
            <w:pPr>
              <w:pStyle w:val="Tablecontents"/>
              <w:rPr>
                <w:rFonts w:asciiTheme="minorHAnsi" w:hAnsiTheme="minorHAnsi" w:cstheme="minorHAnsi"/>
                <w:sz w:val="22"/>
                <w:szCs w:val="22"/>
              </w:rPr>
            </w:pPr>
          </w:p>
        </w:tc>
      </w:tr>
      <w:tr w:rsidR="005E2341" w:rsidRPr="00A443AE" w14:paraId="1F15FFE0" w14:textId="77777777" w:rsidTr="00D07856">
        <w:trPr>
          <w:cantSplit/>
          <w:trHeight w:val="376"/>
        </w:trPr>
        <w:tc>
          <w:tcPr>
            <w:tcW w:w="1425" w:type="dxa"/>
            <w:tcBorders>
              <w:top w:val="single" w:sz="4" w:space="0" w:color="auto"/>
              <w:left w:val="single" w:sz="12" w:space="0" w:color="auto"/>
              <w:bottom w:val="single" w:sz="4" w:space="0" w:color="auto"/>
            </w:tcBorders>
          </w:tcPr>
          <w:p w14:paraId="6812A793" w14:textId="77A0D075" w:rsidR="005E2341" w:rsidRDefault="005E2341" w:rsidP="0065570A">
            <w:pPr>
              <w:pStyle w:val="Tablecontents"/>
              <w:rPr>
                <w:rFonts w:asciiTheme="minorHAnsi" w:hAnsiTheme="minorHAnsi" w:cstheme="minorHAnsi"/>
                <w:sz w:val="22"/>
                <w:szCs w:val="22"/>
              </w:rPr>
            </w:pPr>
            <w:r>
              <w:rPr>
                <w:rFonts w:asciiTheme="minorHAnsi" w:hAnsiTheme="minorHAnsi" w:cstheme="minorHAnsi"/>
                <w:sz w:val="22"/>
                <w:szCs w:val="22"/>
              </w:rPr>
              <w:t>RD-8</w:t>
            </w:r>
          </w:p>
        </w:tc>
        <w:tc>
          <w:tcPr>
            <w:tcW w:w="920" w:type="dxa"/>
            <w:tcBorders>
              <w:top w:val="single" w:sz="4" w:space="0" w:color="auto"/>
              <w:bottom w:val="single" w:sz="4" w:space="0" w:color="auto"/>
            </w:tcBorders>
          </w:tcPr>
          <w:p w14:paraId="2EB39CF4" w14:textId="5DE32E6C" w:rsidR="005E2341" w:rsidRDefault="005E2341"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B98FB5B" w14:textId="7ECF0563" w:rsidR="005E2341" w:rsidRDefault="005E2341"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rotate at a maximum speed of </w:t>
            </w:r>
            <w:r w:rsidR="00394F7F">
              <w:rPr>
                <w:rFonts w:asciiTheme="minorHAnsi" w:hAnsiTheme="minorHAnsi" w:cstheme="minorHAnsi"/>
                <w:sz w:val="22"/>
                <w:szCs w:val="22"/>
              </w:rPr>
              <w:t>5</w:t>
            </w:r>
            <w:r>
              <w:rPr>
                <w:rFonts w:asciiTheme="minorHAnsi" w:hAnsiTheme="minorHAnsi" w:cstheme="minorHAnsi"/>
                <w:sz w:val="22"/>
                <w:szCs w:val="22"/>
              </w:rPr>
              <w:t>.0 rpm.</w:t>
            </w:r>
          </w:p>
        </w:tc>
        <w:tc>
          <w:tcPr>
            <w:tcW w:w="624" w:type="dxa"/>
            <w:tcBorders>
              <w:top w:val="single" w:sz="4" w:space="0" w:color="auto"/>
              <w:bottom w:val="single" w:sz="4" w:space="0" w:color="auto"/>
            </w:tcBorders>
          </w:tcPr>
          <w:p w14:paraId="76EFAD2B" w14:textId="30E174F7" w:rsidR="005E2341" w:rsidRPr="00A443AE"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63D34607" w14:textId="53F9CAAF" w:rsidR="005E2341"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3B325AAD" w14:textId="54DD4BB4" w:rsidR="005E2341" w:rsidRDefault="00AB6DAF"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15CD7A6A" w14:textId="77777777" w:rsidR="005E2341" w:rsidRPr="00A443AE" w:rsidRDefault="005E2341"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06DDE6A3" w14:textId="48AE1753" w:rsidR="005E2341" w:rsidRDefault="00AB6DAF"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09E5C28D" w14:textId="77777777" w:rsidR="005E2341" w:rsidRDefault="005E2341"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4E654BB3" w14:textId="77777777" w:rsidR="005E2341" w:rsidRPr="00A443AE" w:rsidRDefault="005E2341" w:rsidP="0065570A">
            <w:pPr>
              <w:pStyle w:val="Tablecontents"/>
              <w:rPr>
                <w:rFonts w:asciiTheme="minorHAnsi" w:hAnsiTheme="minorHAnsi" w:cstheme="minorHAnsi"/>
                <w:sz w:val="22"/>
                <w:szCs w:val="22"/>
              </w:rPr>
            </w:pPr>
          </w:p>
        </w:tc>
      </w:tr>
      <w:tr w:rsidR="00C96A9D" w:rsidRPr="00A443AE" w14:paraId="700483E8" w14:textId="77777777" w:rsidTr="00D07856">
        <w:trPr>
          <w:cantSplit/>
          <w:trHeight w:val="376"/>
        </w:trPr>
        <w:tc>
          <w:tcPr>
            <w:tcW w:w="1425" w:type="dxa"/>
            <w:tcBorders>
              <w:top w:val="single" w:sz="4" w:space="0" w:color="auto"/>
              <w:left w:val="single" w:sz="12" w:space="0" w:color="auto"/>
              <w:bottom w:val="single" w:sz="6" w:space="0" w:color="auto"/>
            </w:tcBorders>
          </w:tcPr>
          <w:p w14:paraId="289A40DD" w14:textId="77E2093E" w:rsidR="00C96A9D"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RD-</w:t>
            </w:r>
            <w:r w:rsidR="00D33782">
              <w:rPr>
                <w:rFonts w:asciiTheme="minorHAnsi" w:hAnsiTheme="minorHAnsi" w:cstheme="minorHAnsi"/>
                <w:sz w:val="22"/>
                <w:szCs w:val="22"/>
              </w:rPr>
              <w:t>9</w:t>
            </w:r>
          </w:p>
        </w:tc>
        <w:tc>
          <w:tcPr>
            <w:tcW w:w="920" w:type="dxa"/>
            <w:tcBorders>
              <w:top w:val="single" w:sz="4" w:space="0" w:color="auto"/>
              <w:bottom w:val="single" w:sz="6" w:space="0" w:color="auto"/>
            </w:tcBorders>
          </w:tcPr>
          <w:p w14:paraId="40B73953" w14:textId="3523B139" w:rsidR="00C96A9D"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501EF33A" w14:textId="30EB77CF" w:rsidR="00C96A9D"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The load shall remain fixed along the rotational axis when the system is not rotating.</w:t>
            </w:r>
          </w:p>
        </w:tc>
        <w:tc>
          <w:tcPr>
            <w:tcW w:w="624" w:type="dxa"/>
            <w:tcBorders>
              <w:top w:val="single" w:sz="4" w:space="0" w:color="auto"/>
              <w:bottom w:val="single" w:sz="6" w:space="0" w:color="auto"/>
            </w:tcBorders>
          </w:tcPr>
          <w:p w14:paraId="4E65DC40" w14:textId="77777777" w:rsidR="00C96A9D" w:rsidRPr="00A443AE" w:rsidRDefault="00C96A9D"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34BF5778" w14:textId="51E52C5A" w:rsidR="00C96A9D" w:rsidRDefault="002E4EB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2B8B76BA" w14:textId="7D01BBD5" w:rsidR="00C96A9D" w:rsidRDefault="002E4EB0"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20569923" w14:textId="77777777" w:rsidR="00C96A9D" w:rsidRPr="00A443AE" w:rsidRDefault="00C96A9D"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353D85D8" w14:textId="468FC394" w:rsidR="00C96A9D" w:rsidRDefault="002E4EB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6" w:space="0" w:color="auto"/>
            </w:tcBorders>
          </w:tcPr>
          <w:p w14:paraId="144476CE" w14:textId="77777777" w:rsidR="00C96A9D" w:rsidRDefault="00C96A9D"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218E6D51" w14:textId="77777777" w:rsidR="00C96A9D" w:rsidRPr="00A443AE" w:rsidRDefault="00C96A9D" w:rsidP="0065570A">
            <w:pPr>
              <w:pStyle w:val="Tablecontents"/>
              <w:rPr>
                <w:rFonts w:asciiTheme="minorHAnsi" w:hAnsiTheme="minorHAnsi" w:cstheme="minorHAnsi"/>
                <w:sz w:val="22"/>
                <w:szCs w:val="22"/>
              </w:rPr>
            </w:pPr>
          </w:p>
        </w:tc>
      </w:tr>
      <w:tr w:rsidR="002E4EB0" w:rsidRPr="00A443AE" w14:paraId="07974956" w14:textId="77777777" w:rsidTr="00D07856">
        <w:trPr>
          <w:cantSplit/>
          <w:trHeight w:val="376"/>
        </w:trPr>
        <w:tc>
          <w:tcPr>
            <w:tcW w:w="1425" w:type="dxa"/>
            <w:tcBorders>
              <w:top w:val="single" w:sz="4" w:space="0" w:color="auto"/>
              <w:left w:val="single" w:sz="12" w:space="0" w:color="auto"/>
              <w:bottom w:val="single" w:sz="6" w:space="0" w:color="auto"/>
            </w:tcBorders>
          </w:tcPr>
          <w:p w14:paraId="1B5DFFC9" w14:textId="759E1ED5" w:rsidR="002E4EB0" w:rsidRDefault="00CE06D3" w:rsidP="0065570A">
            <w:pPr>
              <w:pStyle w:val="Tablecontents"/>
              <w:rPr>
                <w:rFonts w:asciiTheme="minorHAnsi" w:hAnsiTheme="minorHAnsi" w:cstheme="minorHAnsi"/>
                <w:sz w:val="22"/>
                <w:szCs w:val="22"/>
              </w:rPr>
            </w:pPr>
            <w:r>
              <w:rPr>
                <w:rFonts w:asciiTheme="minorHAnsi" w:hAnsiTheme="minorHAnsi" w:cstheme="minorHAnsi"/>
                <w:sz w:val="22"/>
                <w:szCs w:val="22"/>
              </w:rPr>
              <w:lastRenderedPageBreak/>
              <w:t>RD-</w:t>
            </w:r>
            <w:r w:rsidR="00D33782">
              <w:rPr>
                <w:rFonts w:asciiTheme="minorHAnsi" w:hAnsiTheme="minorHAnsi" w:cstheme="minorHAnsi"/>
                <w:sz w:val="22"/>
                <w:szCs w:val="22"/>
              </w:rPr>
              <w:t>10</w:t>
            </w:r>
          </w:p>
        </w:tc>
        <w:tc>
          <w:tcPr>
            <w:tcW w:w="920" w:type="dxa"/>
            <w:tcBorders>
              <w:top w:val="single" w:sz="4" w:space="0" w:color="auto"/>
              <w:bottom w:val="single" w:sz="6" w:space="0" w:color="auto"/>
            </w:tcBorders>
          </w:tcPr>
          <w:p w14:paraId="002A7520" w14:textId="3291BDF4" w:rsidR="002E4EB0" w:rsidRDefault="00CE06D3"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77DBFB74" w14:textId="7BBCE11D" w:rsidR="002E4EB0" w:rsidRDefault="00CE06D3"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rotate to angle positions with a resolution of maximum 1</w:t>
            </w:r>
            <w:r w:rsidRPr="00154360">
              <w:rPr>
                <w:rFonts w:asciiTheme="minorHAnsi" w:hAnsiTheme="minorHAnsi" w:cstheme="minorHAnsi"/>
                <w:sz w:val="22"/>
                <w:szCs w:val="22"/>
              </w:rPr>
              <w:t>°</w:t>
            </w:r>
            <w:r>
              <w:rPr>
                <w:rFonts w:asciiTheme="minorHAnsi" w:hAnsiTheme="minorHAnsi" w:cstheme="minorHAnsi"/>
                <w:sz w:val="22"/>
                <w:szCs w:val="22"/>
              </w:rPr>
              <w:t>.</w:t>
            </w:r>
          </w:p>
        </w:tc>
        <w:tc>
          <w:tcPr>
            <w:tcW w:w="624" w:type="dxa"/>
            <w:tcBorders>
              <w:top w:val="single" w:sz="4" w:space="0" w:color="auto"/>
              <w:bottom w:val="single" w:sz="6" w:space="0" w:color="auto"/>
            </w:tcBorders>
          </w:tcPr>
          <w:p w14:paraId="4D4A7F23" w14:textId="40F883C2" w:rsidR="002E4EB0" w:rsidRPr="00A443AE"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6" w:space="0" w:color="auto"/>
            </w:tcBorders>
          </w:tcPr>
          <w:p w14:paraId="3DFC3C74" w14:textId="18E37575" w:rsidR="002E4EB0" w:rsidRDefault="008B626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10A806B6" w14:textId="32AF4B7D" w:rsidR="002E4EB0" w:rsidRDefault="00740A88"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19161C0F" w14:textId="77777777" w:rsidR="002E4EB0" w:rsidRPr="00A443AE" w:rsidRDefault="002E4EB0"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003F17D0" w14:textId="09EFBD8D" w:rsidR="002E4EB0" w:rsidRDefault="00740A8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6" w:space="0" w:color="auto"/>
            </w:tcBorders>
          </w:tcPr>
          <w:p w14:paraId="0F81280F" w14:textId="77777777" w:rsidR="002E4EB0" w:rsidRDefault="002E4EB0"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68EA8258" w14:textId="77777777" w:rsidR="002E4EB0" w:rsidRPr="00A443AE" w:rsidRDefault="002E4EB0" w:rsidP="0065570A">
            <w:pPr>
              <w:pStyle w:val="Tablecontents"/>
              <w:rPr>
                <w:rFonts w:asciiTheme="minorHAnsi" w:hAnsiTheme="minorHAnsi" w:cstheme="minorHAnsi"/>
                <w:sz w:val="22"/>
                <w:szCs w:val="22"/>
              </w:rPr>
            </w:pPr>
          </w:p>
        </w:tc>
      </w:tr>
      <w:tr w:rsidR="003B4F5B" w:rsidRPr="00A443AE" w14:paraId="44284ABF" w14:textId="77777777" w:rsidTr="00D07856">
        <w:trPr>
          <w:cantSplit/>
          <w:trHeight w:val="376"/>
        </w:trPr>
        <w:tc>
          <w:tcPr>
            <w:tcW w:w="1425" w:type="dxa"/>
            <w:tcBorders>
              <w:top w:val="single" w:sz="4" w:space="0" w:color="auto"/>
              <w:left w:val="single" w:sz="12" w:space="0" w:color="auto"/>
              <w:bottom w:val="single" w:sz="6" w:space="0" w:color="auto"/>
            </w:tcBorders>
          </w:tcPr>
          <w:p w14:paraId="36D70609" w14:textId="66037D53" w:rsidR="003B4F5B" w:rsidRDefault="00AB5156" w:rsidP="0065570A">
            <w:pPr>
              <w:pStyle w:val="Tablecontents"/>
              <w:rPr>
                <w:rFonts w:asciiTheme="minorHAnsi" w:hAnsiTheme="minorHAnsi" w:cstheme="minorHAnsi"/>
                <w:sz w:val="22"/>
                <w:szCs w:val="22"/>
              </w:rPr>
            </w:pPr>
            <w:r>
              <w:rPr>
                <w:rFonts w:asciiTheme="minorHAnsi" w:hAnsiTheme="minorHAnsi" w:cstheme="minorHAnsi"/>
                <w:sz w:val="22"/>
                <w:szCs w:val="22"/>
              </w:rPr>
              <w:t>RD-11</w:t>
            </w:r>
          </w:p>
        </w:tc>
        <w:tc>
          <w:tcPr>
            <w:tcW w:w="920" w:type="dxa"/>
            <w:tcBorders>
              <w:top w:val="single" w:sz="4" w:space="0" w:color="auto"/>
              <w:bottom w:val="single" w:sz="6" w:space="0" w:color="auto"/>
            </w:tcBorders>
          </w:tcPr>
          <w:p w14:paraId="720F6A52" w14:textId="47E5058F" w:rsidR="003B4F5B" w:rsidRDefault="00931D4B"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6" w:space="0" w:color="auto"/>
            </w:tcBorders>
          </w:tcPr>
          <w:p w14:paraId="546ED0F0" w14:textId="7A1C2BC9" w:rsidR="003B4F5B" w:rsidRDefault="00931D4B"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rotated using electrically powered means. </w:t>
            </w:r>
          </w:p>
        </w:tc>
        <w:tc>
          <w:tcPr>
            <w:tcW w:w="624" w:type="dxa"/>
            <w:tcBorders>
              <w:top w:val="single" w:sz="4" w:space="0" w:color="auto"/>
              <w:bottom w:val="single" w:sz="6" w:space="0" w:color="auto"/>
            </w:tcBorders>
          </w:tcPr>
          <w:p w14:paraId="3A52587C" w14:textId="660D0809" w:rsidR="003B4F5B" w:rsidRPr="00A443AE" w:rsidRDefault="003B4F5B"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041969F6" w14:textId="1FCF12B2" w:rsidR="003B4F5B" w:rsidRDefault="00931D4B"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5E02BED5" w14:textId="434E781E" w:rsidR="003B4F5B" w:rsidRDefault="00931D4B"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2A5FE1A0" w14:textId="77777777" w:rsidR="003B4F5B" w:rsidRPr="00A443AE" w:rsidRDefault="003B4F5B"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3B5F6E59" w14:textId="77777777" w:rsidR="003B4F5B" w:rsidRDefault="003B4F5B" w:rsidP="0065570A">
            <w:pPr>
              <w:pStyle w:val="Tablecontents"/>
              <w:rPr>
                <w:rFonts w:asciiTheme="minorHAnsi" w:hAnsiTheme="minorHAnsi" w:cstheme="minorHAnsi"/>
                <w:sz w:val="22"/>
                <w:szCs w:val="22"/>
              </w:rPr>
            </w:pPr>
          </w:p>
        </w:tc>
        <w:tc>
          <w:tcPr>
            <w:tcW w:w="4230" w:type="dxa"/>
            <w:tcBorders>
              <w:top w:val="single" w:sz="4" w:space="0" w:color="auto"/>
              <w:bottom w:val="single" w:sz="6" w:space="0" w:color="auto"/>
            </w:tcBorders>
          </w:tcPr>
          <w:p w14:paraId="57192126" w14:textId="77777777" w:rsidR="003B4F5B" w:rsidRDefault="003B4F5B"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7A19A051" w14:textId="77777777" w:rsidR="003B4F5B" w:rsidRPr="00A443AE" w:rsidRDefault="003B4F5B" w:rsidP="0065570A">
            <w:pPr>
              <w:pStyle w:val="Tablecontents"/>
              <w:rPr>
                <w:rFonts w:asciiTheme="minorHAnsi" w:hAnsiTheme="minorHAnsi" w:cstheme="minorHAnsi"/>
                <w:sz w:val="22"/>
                <w:szCs w:val="22"/>
              </w:rPr>
            </w:pPr>
          </w:p>
        </w:tc>
      </w:tr>
      <w:tr w:rsidR="00867EB8" w:rsidRPr="00A443AE" w14:paraId="42DBD56A" w14:textId="77777777" w:rsidTr="00D07856">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49F12316" w14:textId="702C1792" w:rsidR="00867EB8" w:rsidRPr="00867EB8" w:rsidRDefault="00867EB8" w:rsidP="0065570A">
            <w:pPr>
              <w:pStyle w:val="Tablecontents"/>
              <w:rPr>
                <w:rFonts w:asciiTheme="minorHAnsi" w:hAnsiTheme="minorHAnsi" w:cstheme="minorHAnsi"/>
                <w:b/>
                <w:bCs/>
                <w:sz w:val="22"/>
                <w:szCs w:val="22"/>
              </w:rPr>
            </w:pPr>
            <w:r w:rsidRPr="00867EB8">
              <w:rPr>
                <w:rFonts w:asciiTheme="minorHAnsi" w:hAnsiTheme="minorHAnsi" w:cstheme="minorHAnsi"/>
                <w:b/>
                <w:bCs/>
                <w:sz w:val="22"/>
                <w:szCs w:val="22"/>
              </w:rPr>
              <w:t xml:space="preserve">HD: </w:t>
            </w:r>
            <w:r w:rsidRPr="00D07856">
              <w:rPr>
                <w:rFonts w:asciiTheme="minorHAnsi" w:hAnsiTheme="minorHAnsi" w:cstheme="minorHAnsi"/>
                <w:b/>
                <w:bCs/>
                <w:sz w:val="22"/>
                <w:szCs w:val="22"/>
              </w:rPr>
              <w:t>Hardware Design Requirements</w:t>
            </w:r>
          </w:p>
        </w:tc>
      </w:tr>
      <w:tr w:rsidR="00867EB8" w:rsidRPr="00A443AE" w14:paraId="5AC8B1BE" w14:textId="77777777" w:rsidTr="00D07856">
        <w:trPr>
          <w:cantSplit/>
          <w:trHeight w:val="376"/>
        </w:trPr>
        <w:tc>
          <w:tcPr>
            <w:tcW w:w="1425" w:type="dxa"/>
            <w:tcBorders>
              <w:top w:val="single" w:sz="6" w:space="0" w:color="auto"/>
              <w:left w:val="single" w:sz="12" w:space="0" w:color="auto"/>
              <w:bottom w:val="single" w:sz="4" w:space="0" w:color="auto"/>
            </w:tcBorders>
          </w:tcPr>
          <w:p w14:paraId="0852B7A7" w14:textId="7382C559" w:rsidR="00867EB8" w:rsidRDefault="00867EB8" w:rsidP="0065570A">
            <w:pPr>
              <w:pStyle w:val="Tablecontents"/>
              <w:rPr>
                <w:rFonts w:asciiTheme="minorHAnsi" w:hAnsiTheme="minorHAnsi" w:cstheme="minorHAnsi"/>
                <w:sz w:val="22"/>
                <w:szCs w:val="22"/>
              </w:rPr>
            </w:pPr>
            <w:r>
              <w:rPr>
                <w:rFonts w:asciiTheme="minorHAnsi" w:hAnsiTheme="minorHAnsi" w:cstheme="minorHAnsi"/>
                <w:sz w:val="22"/>
                <w:szCs w:val="22"/>
              </w:rPr>
              <w:t>HD-1</w:t>
            </w:r>
          </w:p>
        </w:tc>
        <w:tc>
          <w:tcPr>
            <w:tcW w:w="920" w:type="dxa"/>
            <w:tcBorders>
              <w:top w:val="single" w:sz="6" w:space="0" w:color="auto"/>
              <w:bottom w:val="single" w:sz="4" w:space="0" w:color="auto"/>
            </w:tcBorders>
          </w:tcPr>
          <w:p w14:paraId="685C3E48" w14:textId="61ADD196" w:rsidR="00867EB8"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6" w:space="0" w:color="auto"/>
              <w:bottom w:val="single" w:sz="4" w:space="0" w:color="auto"/>
            </w:tcBorders>
          </w:tcPr>
          <w:p w14:paraId="35CE4E56" w14:textId="6C1D64E9" w:rsidR="00867EB8"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w:t>
            </w:r>
            <w:r w:rsidR="001C3D39">
              <w:rPr>
                <w:rFonts w:asciiTheme="minorHAnsi" w:hAnsiTheme="minorHAnsi" w:cstheme="minorHAnsi"/>
                <w:sz w:val="22"/>
                <w:szCs w:val="22"/>
              </w:rPr>
              <w:t xml:space="preserve">shall be built </w:t>
            </w:r>
            <w:r w:rsidR="007D54D7">
              <w:rPr>
                <w:rFonts w:asciiTheme="minorHAnsi" w:hAnsiTheme="minorHAnsi" w:cstheme="minorHAnsi"/>
                <w:sz w:val="22"/>
                <w:szCs w:val="22"/>
              </w:rPr>
              <w:t>using</w:t>
            </w:r>
            <w:r w:rsidR="001C3D39">
              <w:rPr>
                <w:rFonts w:asciiTheme="minorHAnsi" w:hAnsiTheme="minorHAnsi" w:cstheme="minorHAnsi"/>
                <w:sz w:val="22"/>
                <w:szCs w:val="22"/>
              </w:rPr>
              <w:t xml:space="preserve"> two “A” frame supports</w:t>
            </w:r>
            <w:r w:rsidR="007D54D7">
              <w:rPr>
                <w:rFonts w:asciiTheme="minorHAnsi" w:hAnsiTheme="minorHAnsi" w:cstheme="minorHAnsi"/>
                <w:sz w:val="22"/>
                <w:szCs w:val="22"/>
              </w:rPr>
              <w:t xml:space="preserve"> provided by the client</w:t>
            </w:r>
            <w:r w:rsidR="001C3D39">
              <w:rPr>
                <w:rFonts w:asciiTheme="minorHAnsi" w:hAnsiTheme="minorHAnsi" w:cstheme="minorHAnsi"/>
                <w:sz w:val="22"/>
                <w:szCs w:val="22"/>
              </w:rPr>
              <w:t>.</w:t>
            </w:r>
          </w:p>
        </w:tc>
        <w:tc>
          <w:tcPr>
            <w:tcW w:w="624" w:type="dxa"/>
            <w:tcBorders>
              <w:top w:val="single" w:sz="6" w:space="0" w:color="auto"/>
              <w:bottom w:val="single" w:sz="4" w:space="0" w:color="auto"/>
            </w:tcBorders>
          </w:tcPr>
          <w:p w14:paraId="46A00E96" w14:textId="77777777" w:rsidR="00867EB8" w:rsidRPr="00A443AE" w:rsidRDefault="00867EB8" w:rsidP="0065570A">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055C6610" w14:textId="663F1EA8" w:rsidR="00867EB8" w:rsidRDefault="001C3D3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44C437EC" w14:textId="2D88BBC9" w:rsidR="00867EB8" w:rsidRDefault="00200382" w:rsidP="0065570A">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6" w:space="0" w:color="auto"/>
              <w:bottom w:val="single" w:sz="4" w:space="0" w:color="auto"/>
            </w:tcBorders>
          </w:tcPr>
          <w:p w14:paraId="36A236D8" w14:textId="4B0F3089" w:rsidR="00867EB8" w:rsidRPr="00A443AE" w:rsidRDefault="001C3D3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630" w:type="dxa"/>
            <w:tcBorders>
              <w:top w:val="single" w:sz="6" w:space="0" w:color="auto"/>
              <w:bottom w:val="single" w:sz="4" w:space="0" w:color="auto"/>
            </w:tcBorders>
          </w:tcPr>
          <w:p w14:paraId="081EDBB5" w14:textId="77777777" w:rsidR="00867EB8" w:rsidRDefault="00867EB8" w:rsidP="0065570A">
            <w:pPr>
              <w:pStyle w:val="Tablecontents"/>
              <w:rPr>
                <w:rFonts w:asciiTheme="minorHAnsi" w:hAnsiTheme="minorHAnsi" w:cstheme="minorHAnsi"/>
                <w:sz w:val="22"/>
                <w:szCs w:val="22"/>
              </w:rPr>
            </w:pPr>
          </w:p>
        </w:tc>
        <w:tc>
          <w:tcPr>
            <w:tcW w:w="4230" w:type="dxa"/>
            <w:tcBorders>
              <w:top w:val="single" w:sz="6" w:space="0" w:color="auto"/>
              <w:bottom w:val="single" w:sz="4" w:space="0" w:color="auto"/>
            </w:tcBorders>
          </w:tcPr>
          <w:p w14:paraId="22DF5D10" w14:textId="3285B738" w:rsidR="00867EB8" w:rsidRDefault="00B3679D" w:rsidP="0065570A">
            <w:pPr>
              <w:pStyle w:val="Tablecontents"/>
              <w:rPr>
                <w:rFonts w:asciiTheme="minorHAnsi" w:hAnsiTheme="minorHAnsi" w:cstheme="minorHAnsi"/>
                <w:sz w:val="22"/>
                <w:szCs w:val="22"/>
              </w:rPr>
            </w:pPr>
            <w:r>
              <w:rPr>
                <w:rFonts w:asciiTheme="minorHAnsi" w:hAnsiTheme="minorHAnsi" w:cstheme="minorHAnsi"/>
                <w:sz w:val="22"/>
                <w:szCs w:val="22"/>
              </w:rPr>
              <w:t>Exact size of the supports is yet to be determined.</w:t>
            </w:r>
          </w:p>
        </w:tc>
        <w:tc>
          <w:tcPr>
            <w:tcW w:w="1007" w:type="dxa"/>
            <w:tcBorders>
              <w:top w:val="single" w:sz="6" w:space="0" w:color="auto"/>
              <w:bottom w:val="single" w:sz="4" w:space="0" w:color="auto"/>
              <w:right w:val="single" w:sz="12" w:space="0" w:color="auto"/>
            </w:tcBorders>
          </w:tcPr>
          <w:p w14:paraId="6E01EC07" w14:textId="77777777" w:rsidR="00867EB8" w:rsidRPr="00A443AE" w:rsidRDefault="00867EB8" w:rsidP="0065570A">
            <w:pPr>
              <w:pStyle w:val="Tablecontents"/>
              <w:rPr>
                <w:rFonts w:asciiTheme="minorHAnsi" w:hAnsiTheme="minorHAnsi" w:cstheme="minorHAnsi"/>
                <w:sz w:val="22"/>
                <w:szCs w:val="22"/>
              </w:rPr>
            </w:pPr>
          </w:p>
        </w:tc>
      </w:tr>
      <w:tr w:rsidR="00867EB8" w:rsidRPr="00A443AE" w14:paraId="041D0BD9" w14:textId="77777777" w:rsidTr="00D07856">
        <w:trPr>
          <w:cantSplit/>
          <w:trHeight w:val="376"/>
        </w:trPr>
        <w:tc>
          <w:tcPr>
            <w:tcW w:w="1425" w:type="dxa"/>
            <w:tcBorders>
              <w:top w:val="single" w:sz="4" w:space="0" w:color="auto"/>
              <w:left w:val="single" w:sz="12" w:space="0" w:color="auto"/>
              <w:bottom w:val="single" w:sz="6" w:space="0" w:color="auto"/>
            </w:tcBorders>
          </w:tcPr>
          <w:p w14:paraId="606CC294" w14:textId="082047CC"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HD-2</w:t>
            </w:r>
          </w:p>
        </w:tc>
        <w:tc>
          <w:tcPr>
            <w:tcW w:w="920" w:type="dxa"/>
            <w:tcBorders>
              <w:top w:val="single" w:sz="4" w:space="0" w:color="auto"/>
              <w:bottom w:val="single" w:sz="6" w:space="0" w:color="auto"/>
            </w:tcBorders>
          </w:tcPr>
          <w:p w14:paraId="4771A220" w14:textId="02EBA671"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6" w:space="0" w:color="auto"/>
            </w:tcBorders>
          </w:tcPr>
          <w:p w14:paraId="6D6570DA" w14:textId="512F6D16"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remain stationary during </w:t>
            </w:r>
            <w:r w:rsidR="009D5854">
              <w:rPr>
                <w:rFonts w:asciiTheme="minorHAnsi" w:hAnsiTheme="minorHAnsi" w:cstheme="minorHAnsi"/>
                <w:sz w:val="22"/>
                <w:szCs w:val="22"/>
              </w:rPr>
              <w:t>operation.</w:t>
            </w:r>
          </w:p>
        </w:tc>
        <w:tc>
          <w:tcPr>
            <w:tcW w:w="624" w:type="dxa"/>
            <w:tcBorders>
              <w:top w:val="single" w:sz="4" w:space="0" w:color="auto"/>
              <w:bottom w:val="single" w:sz="6" w:space="0" w:color="auto"/>
            </w:tcBorders>
          </w:tcPr>
          <w:p w14:paraId="67A7431E" w14:textId="77777777" w:rsidR="00867EB8" w:rsidRPr="00A443AE" w:rsidRDefault="00867EB8"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16C6D3B5" w14:textId="05D3EADF"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64B47941" w14:textId="5D79C131"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6" w:space="0" w:color="auto"/>
            </w:tcBorders>
          </w:tcPr>
          <w:p w14:paraId="7A9C9CC9" w14:textId="77777777" w:rsidR="00867EB8" w:rsidRPr="00A443AE" w:rsidRDefault="00867EB8"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6537B39E" w14:textId="22F5650C" w:rsidR="00867EB8" w:rsidRDefault="00CB6E5E"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6" w:space="0" w:color="auto"/>
            </w:tcBorders>
          </w:tcPr>
          <w:p w14:paraId="24F2A41E" w14:textId="77777777" w:rsidR="00867EB8" w:rsidRDefault="00867EB8"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0B8EE613" w14:textId="77777777" w:rsidR="00867EB8" w:rsidRPr="00A443AE" w:rsidRDefault="00867EB8" w:rsidP="0065570A">
            <w:pPr>
              <w:pStyle w:val="Tablecontents"/>
              <w:rPr>
                <w:rFonts w:asciiTheme="minorHAnsi" w:hAnsiTheme="minorHAnsi" w:cstheme="minorHAnsi"/>
                <w:sz w:val="22"/>
                <w:szCs w:val="22"/>
              </w:rPr>
            </w:pPr>
          </w:p>
        </w:tc>
      </w:tr>
      <w:tr w:rsidR="004C1E69" w:rsidRPr="00A443AE" w14:paraId="3F2BBDC4" w14:textId="77777777" w:rsidTr="00D07856">
        <w:trPr>
          <w:cantSplit/>
          <w:trHeight w:val="376"/>
        </w:trPr>
        <w:tc>
          <w:tcPr>
            <w:tcW w:w="1425" w:type="dxa"/>
            <w:tcBorders>
              <w:top w:val="single" w:sz="4" w:space="0" w:color="auto"/>
              <w:left w:val="single" w:sz="12" w:space="0" w:color="auto"/>
              <w:bottom w:val="single" w:sz="6" w:space="0" w:color="auto"/>
            </w:tcBorders>
          </w:tcPr>
          <w:p w14:paraId="1AAD7F7F" w14:textId="655E5A1C"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HD-3</w:t>
            </w:r>
          </w:p>
        </w:tc>
        <w:tc>
          <w:tcPr>
            <w:tcW w:w="920" w:type="dxa"/>
            <w:tcBorders>
              <w:top w:val="single" w:sz="4" w:space="0" w:color="auto"/>
              <w:bottom w:val="single" w:sz="6" w:space="0" w:color="auto"/>
            </w:tcBorders>
          </w:tcPr>
          <w:p w14:paraId="0D00EF66" w14:textId="05E48FEC"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6" w:space="0" w:color="auto"/>
            </w:tcBorders>
          </w:tcPr>
          <w:p w14:paraId="77ECE1BC" w14:textId="5BEC6A91"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The total cost of system components shall not exceed $10,000 Canadian Dollars</w:t>
            </w:r>
            <w:r w:rsidR="007408D1">
              <w:rPr>
                <w:rFonts w:asciiTheme="minorHAnsi" w:hAnsiTheme="minorHAnsi" w:cstheme="minorHAnsi"/>
                <w:sz w:val="22"/>
                <w:szCs w:val="22"/>
              </w:rPr>
              <w:t>.</w:t>
            </w:r>
          </w:p>
        </w:tc>
        <w:tc>
          <w:tcPr>
            <w:tcW w:w="624" w:type="dxa"/>
            <w:tcBorders>
              <w:top w:val="single" w:sz="4" w:space="0" w:color="auto"/>
              <w:bottom w:val="single" w:sz="6" w:space="0" w:color="auto"/>
            </w:tcBorders>
          </w:tcPr>
          <w:p w14:paraId="559CE6A7" w14:textId="77777777" w:rsidR="004C1E69" w:rsidRPr="00A443AE" w:rsidRDefault="004C1E69" w:rsidP="0065570A">
            <w:pPr>
              <w:pStyle w:val="Tablecontents"/>
              <w:rPr>
                <w:rFonts w:asciiTheme="minorHAnsi" w:hAnsiTheme="minorHAnsi" w:cstheme="minorHAnsi"/>
                <w:sz w:val="22"/>
                <w:szCs w:val="22"/>
              </w:rPr>
            </w:pPr>
          </w:p>
        </w:tc>
        <w:tc>
          <w:tcPr>
            <w:tcW w:w="546" w:type="dxa"/>
            <w:tcBorders>
              <w:top w:val="single" w:sz="4" w:space="0" w:color="auto"/>
              <w:bottom w:val="single" w:sz="6" w:space="0" w:color="auto"/>
            </w:tcBorders>
          </w:tcPr>
          <w:p w14:paraId="7F496A28" w14:textId="13DC59EF"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6" w:space="0" w:color="auto"/>
            </w:tcBorders>
          </w:tcPr>
          <w:p w14:paraId="3E7A8A66" w14:textId="6EBF3163" w:rsidR="004C1E69" w:rsidRDefault="004C1E69"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6" w:space="0" w:color="auto"/>
            </w:tcBorders>
          </w:tcPr>
          <w:p w14:paraId="7E1C4D48" w14:textId="77777777" w:rsidR="004C1E69" w:rsidRPr="00A443AE" w:rsidRDefault="004C1E69" w:rsidP="0065570A">
            <w:pPr>
              <w:pStyle w:val="Tablecontents"/>
              <w:rPr>
                <w:rFonts w:asciiTheme="minorHAnsi" w:hAnsiTheme="minorHAnsi" w:cstheme="minorHAnsi"/>
                <w:sz w:val="22"/>
                <w:szCs w:val="22"/>
              </w:rPr>
            </w:pPr>
          </w:p>
        </w:tc>
        <w:tc>
          <w:tcPr>
            <w:tcW w:w="630" w:type="dxa"/>
            <w:tcBorders>
              <w:top w:val="single" w:sz="4" w:space="0" w:color="auto"/>
              <w:bottom w:val="single" w:sz="6" w:space="0" w:color="auto"/>
            </w:tcBorders>
          </w:tcPr>
          <w:p w14:paraId="1ECDC862" w14:textId="77777777" w:rsidR="004C1E69" w:rsidRDefault="004C1E69" w:rsidP="0065570A">
            <w:pPr>
              <w:pStyle w:val="Tablecontents"/>
              <w:rPr>
                <w:rFonts w:asciiTheme="minorHAnsi" w:hAnsiTheme="minorHAnsi" w:cstheme="minorHAnsi"/>
                <w:sz w:val="22"/>
                <w:szCs w:val="22"/>
              </w:rPr>
            </w:pPr>
          </w:p>
        </w:tc>
        <w:tc>
          <w:tcPr>
            <w:tcW w:w="4230" w:type="dxa"/>
            <w:tcBorders>
              <w:top w:val="single" w:sz="4" w:space="0" w:color="auto"/>
              <w:bottom w:val="single" w:sz="6" w:space="0" w:color="auto"/>
            </w:tcBorders>
          </w:tcPr>
          <w:p w14:paraId="578D0994" w14:textId="77777777" w:rsidR="004C1E69" w:rsidRDefault="004C1E69" w:rsidP="0065570A">
            <w:pPr>
              <w:pStyle w:val="Tablecontents"/>
              <w:rPr>
                <w:rFonts w:asciiTheme="minorHAnsi" w:hAnsiTheme="minorHAnsi" w:cstheme="minorHAnsi"/>
                <w:sz w:val="22"/>
                <w:szCs w:val="22"/>
              </w:rPr>
            </w:pPr>
          </w:p>
        </w:tc>
        <w:tc>
          <w:tcPr>
            <w:tcW w:w="1007" w:type="dxa"/>
            <w:tcBorders>
              <w:top w:val="single" w:sz="4" w:space="0" w:color="auto"/>
              <w:bottom w:val="single" w:sz="6" w:space="0" w:color="auto"/>
              <w:right w:val="single" w:sz="12" w:space="0" w:color="auto"/>
            </w:tcBorders>
          </w:tcPr>
          <w:p w14:paraId="58B55286" w14:textId="77777777" w:rsidR="004C1E69" w:rsidRPr="00A443AE" w:rsidRDefault="004C1E69" w:rsidP="0065570A">
            <w:pPr>
              <w:pStyle w:val="Tablecontents"/>
              <w:rPr>
                <w:rFonts w:asciiTheme="minorHAnsi" w:hAnsiTheme="minorHAnsi" w:cstheme="minorHAnsi"/>
                <w:sz w:val="22"/>
                <w:szCs w:val="22"/>
              </w:rPr>
            </w:pPr>
          </w:p>
        </w:tc>
      </w:tr>
      <w:tr w:rsidR="00D07856" w:rsidRPr="00A443AE" w14:paraId="7428BA13" w14:textId="77777777" w:rsidTr="00D07856">
        <w:trPr>
          <w:cantSplit/>
          <w:trHeight w:val="376"/>
        </w:trPr>
        <w:tc>
          <w:tcPr>
            <w:tcW w:w="14672" w:type="dxa"/>
            <w:gridSpan w:val="10"/>
            <w:tcBorders>
              <w:top w:val="single" w:sz="6" w:space="0" w:color="auto"/>
              <w:left w:val="single" w:sz="12" w:space="0" w:color="auto"/>
              <w:bottom w:val="single" w:sz="6" w:space="0" w:color="auto"/>
              <w:right w:val="single" w:sz="12" w:space="0" w:color="auto"/>
            </w:tcBorders>
          </w:tcPr>
          <w:p w14:paraId="270B3624" w14:textId="7A0FFEB1" w:rsidR="00D07856" w:rsidRPr="00BD2961" w:rsidRDefault="00D07856" w:rsidP="0065570A">
            <w:pPr>
              <w:pStyle w:val="Tablecontents"/>
              <w:rPr>
                <w:rFonts w:asciiTheme="minorHAnsi" w:hAnsiTheme="minorHAnsi" w:cstheme="minorHAnsi"/>
                <w:b/>
                <w:bCs/>
                <w:sz w:val="22"/>
                <w:szCs w:val="22"/>
              </w:rPr>
            </w:pPr>
            <w:r w:rsidRPr="00BD2961">
              <w:rPr>
                <w:rFonts w:asciiTheme="minorHAnsi" w:hAnsiTheme="minorHAnsi" w:cstheme="minorHAnsi"/>
                <w:b/>
                <w:bCs/>
                <w:sz w:val="22"/>
                <w:szCs w:val="22"/>
              </w:rPr>
              <w:t>ED: Electrical Design Requirements</w:t>
            </w:r>
          </w:p>
        </w:tc>
      </w:tr>
      <w:tr w:rsidR="00D07856" w:rsidRPr="00A443AE" w14:paraId="5C339071" w14:textId="77777777" w:rsidTr="00D07856">
        <w:trPr>
          <w:cantSplit/>
          <w:trHeight w:val="376"/>
        </w:trPr>
        <w:tc>
          <w:tcPr>
            <w:tcW w:w="1425" w:type="dxa"/>
            <w:tcBorders>
              <w:top w:val="single" w:sz="6" w:space="0" w:color="auto"/>
              <w:left w:val="single" w:sz="12" w:space="0" w:color="auto"/>
              <w:bottom w:val="single" w:sz="4" w:space="0" w:color="auto"/>
            </w:tcBorders>
          </w:tcPr>
          <w:p w14:paraId="73AD1E6C" w14:textId="55D31673" w:rsidR="00D07856" w:rsidRDefault="00D07856" w:rsidP="0065570A">
            <w:pPr>
              <w:pStyle w:val="Tablecontents"/>
              <w:rPr>
                <w:rFonts w:asciiTheme="minorHAnsi" w:hAnsiTheme="minorHAnsi" w:cstheme="minorHAnsi"/>
                <w:sz w:val="22"/>
                <w:szCs w:val="22"/>
              </w:rPr>
            </w:pPr>
            <w:r>
              <w:rPr>
                <w:rFonts w:asciiTheme="minorHAnsi" w:hAnsiTheme="minorHAnsi" w:cstheme="minorHAnsi"/>
                <w:sz w:val="22"/>
                <w:szCs w:val="22"/>
              </w:rPr>
              <w:t>ED-1</w:t>
            </w:r>
          </w:p>
        </w:tc>
        <w:tc>
          <w:tcPr>
            <w:tcW w:w="920" w:type="dxa"/>
            <w:tcBorders>
              <w:top w:val="single" w:sz="6" w:space="0" w:color="auto"/>
              <w:bottom w:val="single" w:sz="4" w:space="0" w:color="auto"/>
            </w:tcBorders>
          </w:tcPr>
          <w:p w14:paraId="5374FFB5" w14:textId="02D9932E" w:rsidR="00D07856" w:rsidRDefault="00BD2961"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6" w:space="0" w:color="auto"/>
              <w:bottom w:val="single" w:sz="4" w:space="0" w:color="auto"/>
            </w:tcBorders>
          </w:tcPr>
          <w:p w14:paraId="6015C0D0" w14:textId="758DA2D5" w:rsidR="00D07856" w:rsidRDefault="00BD2961"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operate on the following electrical power voltages:</w:t>
            </w:r>
          </w:p>
          <w:p w14:paraId="5072D841" w14:textId="0AA62397" w:rsidR="00BD2961" w:rsidRDefault="00BD2961" w:rsidP="00BD2961">
            <w:pPr>
              <w:pStyle w:val="Tablecontents"/>
              <w:numPr>
                <w:ilvl w:val="0"/>
                <w:numId w:val="19"/>
              </w:numPr>
              <w:rPr>
                <w:rFonts w:asciiTheme="minorHAnsi" w:hAnsiTheme="minorHAnsi" w:cstheme="minorHAnsi"/>
                <w:sz w:val="22"/>
                <w:szCs w:val="22"/>
              </w:rPr>
            </w:pPr>
            <w:r>
              <w:rPr>
                <w:rFonts w:asciiTheme="minorHAnsi" w:hAnsiTheme="minorHAnsi" w:cstheme="minorHAnsi"/>
                <w:sz w:val="22"/>
                <w:szCs w:val="22"/>
              </w:rPr>
              <w:t>120</w:t>
            </w:r>
            <w:r w:rsidR="00351FFA">
              <w:rPr>
                <w:rFonts w:asciiTheme="minorHAnsi" w:hAnsiTheme="minorHAnsi" w:cstheme="minorHAnsi"/>
                <w:sz w:val="22"/>
                <w:szCs w:val="22"/>
              </w:rPr>
              <w:t xml:space="preserve"> volts (V), single-phase</w:t>
            </w:r>
          </w:p>
          <w:p w14:paraId="4A82A0F0" w14:textId="4B94D2FC" w:rsidR="00BD2961" w:rsidRDefault="00324935" w:rsidP="00BD2961">
            <w:pPr>
              <w:pStyle w:val="Tablecontents"/>
              <w:numPr>
                <w:ilvl w:val="0"/>
                <w:numId w:val="19"/>
              </w:numPr>
              <w:rPr>
                <w:rFonts w:asciiTheme="minorHAnsi" w:hAnsiTheme="minorHAnsi" w:cstheme="minorHAnsi"/>
                <w:sz w:val="22"/>
                <w:szCs w:val="22"/>
              </w:rPr>
            </w:pPr>
            <w:r>
              <w:rPr>
                <w:rFonts w:asciiTheme="minorHAnsi" w:hAnsiTheme="minorHAnsi" w:cstheme="minorHAnsi"/>
                <w:sz w:val="22"/>
                <w:szCs w:val="22"/>
              </w:rPr>
              <w:t xml:space="preserve">575 </w:t>
            </w:r>
            <w:r w:rsidR="00BD2961">
              <w:rPr>
                <w:rFonts w:asciiTheme="minorHAnsi" w:hAnsiTheme="minorHAnsi" w:cstheme="minorHAnsi"/>
                <w:sz w:val="22"/>
                <w:szCs w:val="22"/>
              </w:rPr>
              <w:t>V</w:t>
            </w:r>
            <w:r w:rsidR="00351FFA">
              <w:rPr>
                <w:rFonts w:asciiTheme="minorHAnsi" w:hAnsiTheme="minorHAnsi" w:cstheme="minorHAnsi"/>
                <w:sz w:val="22"/>
                <w:szCs w:val="22"/>
              </w:rPr>
              <w:t>, three-phase</w:t>
            </w:r>
          </w:p>
        </w:tc>
        <w:tc>
          <w:tcPr>
            <w:tcW w:w="624" w:type="dxa"/>
            <w:tcBorders>
              <w:top w:val="single" w:sz="6" w:space="0" w:color="auto"/>
              <w:bottom w:val="single" w:sz="4" w:space="0" w:color="auto"/>
            </w:tcBorders>
          </w:tcPr>
          <w:p w14:paraId="1064FD65" w14:textId="77777777" w:rsidR="00D07856" w:rsidRPr="00A443AE" w:rsidRDefault="00D07856" w:rsidP="0065570A">
            <w:pPr>
              <w:pStyle w:val="Tablecontents"/>
              <w:rPr>
                <w:rFonts w:asciiTheme="minorHAnsi" w:hAnsiTheme="minorHAnsi" w:cstheme="minorHAnsi"/>
                <w:sz w:val="22"/>
                <w:szCs w:val="22"/>
              </w:rPr>
            </w:pPr>
          </w:p>
        </w:tc>
        <w:tc>
          <w:tcPr>
            <w:tcW w:w="546" w:type="dxa"/>
            <w:tcBorders>
              <w:top w:val="single" w:sz="6" w:space="0" w:color="auto"/>
              <w:bottom w:val="single" w:sz="4" w:space="0" w:color="auto"/>
            </w:tcBorders>
          </w:tcPr>
          <w:p w14:paraId="0D59B5E1" w14:textId="74E79AB7" w:rsidR="00D07856"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6" w:space="0" w:color="auto"/>
              <w:bottom w:val="single" w:sz="4" w:space="0" w:color="auto"/>
            </w:tcBorders>
          </w:tcPr>
          <w:p w14:paraId="45A33654" w14:textId="6A57FABC" w:rsidR="00D07856"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6" w:space="0" w:color="auto"/>
              <w:bottom w:val="single" w:sz="4" w:space="0" w:color="auto"/>
            </w:tcBorders>
          </w:tcPr>
          <w:p w14:paraId="21681A32" w14:textId="2E193D14" w:rsidR="00D07856" w:rsidRPr="00A443AE" w:rsidRDefault="00D07856" w:rsidP="0065570A">
            <w:pPr>
              <w:pStyle w:val="Tablecontents"/>
              <w:rPr>
                <w:rFonts w:asciiTheme="minorHAnsi" w:hAnsiTheme="minorHAnsi" w:cstheme="minorHAnsi"/>
                <w:sz w:val="22"/>
                <w:szCs w:val="22"/>
              </w:rPr>
            </w:pPr>
          </w:p>
        </w:tc>
        <w:tc>
          <w:tcPr>
            <w:tcW w:w="630" w:type="dxa"/>
            <w:tcBorders>
              <w:top w:val="single" w:sz="6" w:space="0" w:color="auto"/>
              <w:bottom w:val="single" w:sz="4" w:space="0" w:color="auto"/>
            </w:tcBorders>
          </w:tcPr>
          <w:p w14:paraId="31C1B64C" w14:textId="77777777" w:rsidR="00D07856" w:rsidRDefault="00D07856" w:rsidP="0065570A">
            <w:pPr>
              <w:pStyle w:val="Tablecontents"/>
              <w:rPr>
                <w:rFonts w:asciiTheme="minorHAnsi" w:hAnsiTheme="minorHAnsi" w:cstheme="minorHAnsi"/>
                <w:sz w:val="22"/>
                <w:szCs w:val="22"/>
              </w:rPr>
            </w:pPr>
          </w:p>
        </w:tc>
        <w:tc>
          <w:tcPr>
            <w:tcW w:w="4230" w:type="dxa"/>
            <w:tcBorders>
              <w:top w:val="single" w:sz="6" w:space="0" w:color="auto"/>
              <w:bottom w:val="single" w:sz="4" w:space="0" w:color="auto"/>
            </w:tcBorders>
          </w:tcPr>
          <w:p w14:paraId="6F7B5C0C" w14:textId="77777777" w:rsidR="00D07856" w:rsidRDefault="00D07856" w:rsidP="0065570A">
            <w:pPr>
              <w:pStyle w:val="Tablecontents"/>
              <w:rPr>
                <w:rFonts w:asciiTheme="minorHAnsi" w:hAnsiTheme="minorHAnsi" w:cstheme="minorHAnsi"/>
                <w:sz w:val="22"/>
                <w:szCs w:val="22"/>
              </w:rPr>
            </w:pPr>
          </w:p>
        </w:tc>
        <w:tc>
          <w:tcPr>
            <w:tcW w:w="1007" w:type="dxa"/>
            <w:tcBorders>
              <w:top w:val="single" w:sz="6" w:space="0" w:color="auto"/>
              <w:bottom w:val="single" w:sz="4" w:space="0" w:color="auto"/>
              <w:right w:val="single" w:sz="12" w:space="0" w:color="auto"/>
            </w:tcBorders>
          </w:tcPr>
          <w:p w14:paraId="6A871B6A" w14:textId="77777777" w:rsidR="00D07856" w:rsidRPr="00A443AE" w:rsidRDefault="00D07856" w:rsidP="0065570A">
            <w:pPr>
              <w:pStyle w:val="Tablecontents"/>
              <w:rPr>
                <w:rFonts w:asciiTheme="minorHAnsi" w:hAnsiTheme="minorHAnsi" w:cstheme="minorHAnsi"/>
                <w:sz w:val="22"/>
                <w:szCs w:val="22"/>
              </w:rPr>
            </w:pPr>
          </w:p>
        </w:tc>
      </w:tr>
      <w:tr w:rsidR="00D07856" w:rsidRPr="00A443AE" w14:paraId="2D598D2E" w14:textId="77777777" w:rsidTr="00D07856">
        <w:trPr>
          <w:cantSplit/>
          <w:trHeight w:val="376"/>
        </w:trPr>
        <w:tc>
          <w:tcPr>
            <w:tcW w:w="1425" w:type="dxa"/>
            <w:tcBorders>
              <w:top w:val="single" w:sz="4" w:space="0" w:color="auto"/>
              <w:left w:val="single" w:sz="12" w:space="0" w:color="auto"/>
              <w:bottom w:val="single" w:sz="4" w:space="0" w:color="auto"/>
            </w:tcBorders>
          </w:tcPr>
          <w:p w14:paraId="762F4BC1" w14:textId="321D7523" w:rsidR="00D07856" w:rsidRDefault="006E1446" w:rsidP="0065570A">
            <w:pPr>
              <w:pStyle w:val="Tablecontents"/>
              <w:rPr>
                <w:rFonts w:asciiTheme="minorHAnsi" w:hAnsiTheme="minorHAnsi" w:cstheme="minorHAnsi"/>
                <w:sz w:val="22"/>
                <w:szCs w:val="22"/>
              </w:rPr>
            </w:pPr>
            <w:r>
              <w:rPr>
                <w:rFonts w:asciiTheme="minorHAnsi" w:hAnsiTheme="minorHAnsi" w:cstheme="minorHAnsi"/>
                <w:sz w:val="22"/>
                <w:szCs w:val="22"/>
              </w:rPr>
              <w:t>ED-2</w:t>
            </w:r>
          </w:p>
        </w:tc>
        <w:tc>
          <w:tcPr>
            <w:tcW w:w="920" w:type="dxa"/>
            <w:tcBorders>
              <w:top w:val="single" w:sz="4" w:space="0" w:color="auto"/>
              <w:bottom w:val="single" w:sz="4" w:space="0" w:color="auto"/>
            </w:tcBorders>
          </w:tcPr>
          <w:p w14:paraId="0F7A1930" w14:textId="122BBE4C" w:rsidR="00D07856" w:rsidRDefault="006E1446"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5A25011B" w14:textId="6AD70A15" w:rsidR="00D07856" w:rsidRDefault="006E1446"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be </w:t>
            </w:r>
            <w:r w:rsidR="001F15F1">
              <w:rPr>
                <w:rFonts w:asciiTheme="minorHAnsi" w:hAnsiTheme="minorHAnsi" w:cstheme="minorHAnsi"/>
                <w:sz w:val="22"/>
                <w:szCs w:val="22"/>
              </w:rPr>
              <w:t>operated between</w:t>
            </w:r>
            <w:r>
              <w:rPr>
                <w:rFonts w:asciiTheme="minorHAnsi" w:hAnsiTheme="minorHAnsi" w:cstheme="minorHAnsi"/>
                <w:sz w:val="22"/>
                <w:szCs w:val="22"/>
              </w:rPr>
              <w:t xml:space="preserve"> 0</w:t>
            </w:r>
            <w:r w:rsidRPr="00154360">
              <w:rPr>
                <w:rFonts w:asciiTheme="minorHAnsi" w:hAnsiTheme="minorHAnsi" w:cstheme="minorHAnsi"/>
                <w:sz w:val="22"/>
                <w:szCs w:val="22"/>
              </w:rPr>
              <w:t>°</w:t>
            </w:r>
            <w:r>
              <w:rPr>
                <w:rFonts w:asciiTheme="minorHAnsi" w:hAnsiTheme="minorHAnsi" w:cstheme="minorHAnsi"/>
                <w:sz w:val="22"/>
                <w:szCs w:val="22"/>
              </w:rPr>
              <w:t>C to 35</w:t>
            </w:r>
            <w:r w:rsidRPr="00154360">
              <w:rPr>
                <w:rFonts w:asciiTheme="minorHAnsi" w:hAnsiTheme="minorHAnsi" w:cstheme="minorHAnsi"/>
                <w:sz w:val="22"/>
                <w:szCs w:val="22"/>
              </w:rPr>
              <w:t>°</w:t>
            </w:r>
            <w:r>
              <w:rPr>
                <w:rFonts w:asciiTheme="minorHAnsi" w:hAnsiTheme="minorHAnsi" w:cstheme="minorHAnsi"/>
                <w:sz w:val="22"/>
                <w:szCs w:val="22"/>
              </w:rPr>
              <w:t>C.</w:t>
            </w:r>
          </w:p>
        </w:tc>
        <w:tc>
          <w:tcPr>
            <w:tcW w:w="624" w:type="dxa"/>
            <w:tcBorders>
              <w:top w:val="single" w:sz="4" w:space="0" w:color="auto"/>
              <w:bottom w:val="single" w:sz="4" w:space="0" w:color="auto"/>
            </w:tcBorders>
          </w:tcPr>
          <w:p w14:paraId="58A84B43" w14:textId="77777777" w:rsidR="00D07856" w:rsidRPr="00A443AE" w:rsidRDefault="00D07856"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4B5C3D1B" w14:textId="58332CFA" w:rsidR="00D07856" w:rsidRDefault="00BB2D7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CA100A3" w14:textId="1BB8988C" w:rsidR="00D07856" w:rsidRDefault="00BB2D70"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37A24029" w14:textId="316295CA" w:rsidR="00D07856" w:rsidRPr="00A443AE" w:rsidRDefault="00D07856"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668441A7" w14:textId="77777777" w:rsidR="00D07856" w:rsidRDefault="00D07856" w:rsidP="0065570A">
            <w:pPr>
              <w:pStyle w:val="Tablecontents"/>
              <w:rPr>
                <w:rFonts w:asciiTheme="minorHAnsi" w:hAnsiTheme="minorHAnsi" w:cstheme="minorHAnsi"/>
                <w:sz w:val="22"/>
                <w:szCs w:val="22"/>
              </w:rPr>
            </w:pPr>
          </w:p>
        </w:tc>
        <w:tc>
          <w:tcPr>
            <w:tcW w:w="4230" w:type="dxa"/>
            <w:tcBorders>
              <w:top w:val="single" w:sz="4" w:space="0" w:color="auto"/>
              <w:bottom w:val="single" w:sz="4" w:space="0" w:color="auto"/>
            </w:tcBorders>
          </w:tcPr>
          <w:p w14:paraId="7AD79EEC" w14:textId="77777777" w:rsidR="00D07856" w:rsidRDefault="00D07856"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3CF8BC38" w14:textId="77777777" w:rsidR="00D07856" w:rsidRPr="00A443AE" w:rsidRDefault="00D07856" w:rsidP="0065570A">
            <w:pPr>
              <w:pStyle w:val="Tablecontents"/>
              <w:rPr>
                <w:rFonts w:asciiTheme="minorHAnsi" w:hAnsiTheme="minorHAnsi" w:cstheme="minorHAnsi"/>
                <w:sz w:val="22"/>
                <w:szCs w:val="22"/>
              </w:rPr>
            </w:pPr>
          </w:p>
        </w:tc>
      </w:tr>
      <w:tr w:rsidR="005F7FB4" w:rsidRPr="00A443AE" w14:paraId="4E5CA12F" w14:textId="77777777" w:rsidTr="00CF7A4D">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3C06078E" w14:textId="3A3C4D42" w:rsidR="005F7FB4" w:rsidRPr="00197023" w:rsidRDefault="005F7FB4" w:rsidP="0065570A">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SRR: Standards and Regulations Requirements</w:t>
            </w:r>
          </w:p>
        </w:tc>
      </w:tr>
      <w:tr w:rsidR="005F7FB4" w:rsidRPr="00A443AE" w14:paraId="65CF57C5" w14:textId="77777777" w:rsidTr="005F7FB4">
        <w:trPr>
          <w:cantSplit/>
          <w:trHeight w:val="376"/>
        </w:trPr>
        <w:tc>
          <w:tcPr>
            <w:tcW w:w="1425" w:type="dxa"/>
            <w:tcBorders>
              <w:top w:val="single" w:sz="4" w:space="0" w:color="auto"/>
              <w:left w:val="single" w:sz="12" w:space="0" w:color="auto"/>
              <w:bottom w:val="single" w:sz="4" w:space="0" w:color="auto"/>
            </w:tcBorders>
          </w:tcPr>
          <w:p w14:paraId="356BB17F" w14:textId="50ECDF2F" w:rsidR="005F7FB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SRR-1</w:t>
            </w:r>
          </w:p>
        </w:tc>
        <w:tc>
          <w:tcPr>
            <w:tcW w:w="920" w:type="dxa"/>
            <w:tcBorders>
              <w:top w:val="single" w:sz="4" w:space="0" w:color="auto"/>
              <w:bottom w:val="single" w:sz="4" w:space="0" w:color="auto"/>
            </w:tcBorders>
          </w:tcPr>
          <w:p w14:paraId="7F85283B" w14:textId="05614314" w:rsidR="005F7FB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32654A22" w14:textId="7052180E" w:rsidR="005F7FB4" w:rsidRDefault="003B4F5B"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use only RoHS compliant components.</w:t>
            </w:r>
          </w:p>
        </w:tc>
        <w:tc>
          <w:tcPr>
            <w:tcW w:w="624" w:type="dxa"/>
            <w:tcBorders>
              <w:top w:val="single" w:sz="4" w:space="0" w:color="auto"/>
              <w:bottom w:val="single" w:sz="4" w:space="0" w:color="auto"/>
            </w:tcBorders>
          </w:tcPr>
          <w:p w14:paraId="72D9C700" w14:textId="77777777" w:rsidR="005F7FB4" w:rsidRPr="00A443AE" w:rsidRDefault="005F7FB4"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27B4443C" w14:textId="1871D231" w:rsidR="005F7FB4" w:rsidRDefault="003B4F5B"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49AA87BD" w14:textId="67B2ED49" w:rsidR="005F7FB4" w:rsidRDefault="00200382" w:rsidP="0065570A">
            <w:pPr>
              <w:pStyle w:val="Tablecontents"/>
              <w:rPr>
                <w:rFonts w:asciiTheme="minorHAnsi" w:hAnsiTheme="minorHAnsi" w:cstheme="minorHAnsi"/>
                <w:sz w:val="22"/>
                <w:szCs w:val="22"/>
              </w:rPr>
            </w:pPr>
            <w:r>
              <w:rPr>
                <w:rFonts w:asciiTheme="minorHAnsi" w:hAnsiTheme="minorHAnsi" w:cstheme="minorHAnsi"/>
                <w:sz w:val="22"/>
                <w:szCs w:val="22"/>
              </w:rPr>
              <w:t>Analysis</w:t>
            </w:r>
          </w:p>
        </w:tc>
        <w:tc>
          <w:tcPr>
            <w:tcW w:w="630" w:type="dxa"/>
            <w:tcBorders>
              <w:top w:val="single" w:sz="4" w:space="0" w:color="auto"/>
              <w:bottom w:val="single" w:sz="4" w:space="0" w:color="auto"/>
            </w:tcBorders>
          </w:tcPr>
          <w:p w14:paraId="2E26449D" w14:textId="1948E1D0" w:rsidR="005F7FB4" w:rsidRPr="00A443AE" w:rsidRDefault="005F7FB4"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0D23048B" w14:textId="77777777" w:rsidR="005F7FB4" w:rsidRDefault="005F7FB4" w:rsidP="0065570A">
            <w:pPr>
              <w:pStyle w:val="Tablecontents"/>
              <w:rPr>
                <w:rFonts w:asciiTheme="minorHAnsi" w:hAnsiTheme="minorHAnsi" w:cstheme="minorHAnsi"/>
                <w:sz w:val="22"/>
                <w:szCs w:val="22"/>
              </w:rPr>
            </w:pPr>
          </w:p>
        </w:tc>
        <w:tc>
          <w:tcPr>
            <w:tcW w:w="4230" w:type="dxa"/>
            <w:tcBorders>
              <w:top w:val="single" w:sz="4" w:space="0" w:color="auto"/>
              <w:bottom w:val="single" w:sz="4" w:space="0" w:color="auto"/>
            </w:tcBorders>
          </w:tcPr>
          <w:p w14:paraId="1372033E" w14:textId="77777777" w:rsidR="005F7FB4" w:rsidRDefault="005F7FB4"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17F32496" w14:textId="77777777" w:rsidR="005F7FB4" w:rsidRPr="00A443AE" w:rsidRDefault="005F7FB4" w:rsidP="0065570A">
            <w:pPr>
              <w:pStyle w:val="Tablecontents"/>
              <w:rPr>
                <w:rFonts w:asciiTheme="minorHAnsi" w:hAnsiTheme="minorHAnsi" w:cstheme="minorHAnsi"/>
                <w:sz w:val="22"/>
                <w:szCs w:val="22"/>
              </w:rPr>
            </w:pPr>
          </w:p>
        </w:tc>
      </w:tr>
      <w:tr w:rsidR="003B4F5B" w:rsidRPr="00A443AE" w14:paraId="0BFD2D73" w14:textId="77777777" w:rsidTr="005F7FB4">
        <w:trPr>
          <w:cantSplit/>
          <w:trHeight w:val="376"/>
        </w:trPr>
        <w:tc>
          <w:tcPr>
            <w:tcW w:w="1425" w:type="dxa"/>
            <w:tcBorders>
              <w:top w:val="single" w:sz="4" w:space="0" w:color="auto"/>
              <w:left w:val="single" w:sz="12" w:space="0" w:color="auto"/>
              <w:bottom w:val="single" w:sz="4" w:space="0" w:color="auto"/>
            </w:tcBorders>
          </w:tcPr>
          <w:p w14:paraId="42A91BC6" w14:textId="5DD717E8"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SRR-2</w:t>
            </w:r>
          </w:p>
        </w:tc>
        <w:tc>
          <w:tcPr>
            <w:tcW w:w="920" w:type="dxa"/>
            <w:tcBorders>
              <w:top w:val="single" w:sz="4" w:space="0" w:color="auto"/>
              <w:bottom w:val="single" w:sz="4" w:space="0" w:color="auto"/>
            </w:tcBorders>
          </w:tcPr>
          <w:p w14:paraId="6C9B5058" w14:textId="1E5AFB13"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1D6642DF" w14:textId="55F22EC0"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audibly alert the operator when rotating.</w:t>
            </w:r>
          </w:p>
        </w:tc>
        <w:tc>
          <w:tcPr>
            <w:tcW w:w="624" w:type="dxa"/>
            <w:tcBorders>
              <w:top w:val="single" w:sz="4" w:space="0" w:color="auto"/>
              <w:bottom w:val="single" w:sz="4" w:space="0" w:color="auto"/>
            </w:tcBorders>
          </w:tcPr>
          <w:p w14:paraId="77202513" w14:textId="423A1988" w:rsidR="003B4F5B" w:rsidRPr="00A443AE"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273B2F5B" w14:textId="46F864A6"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4948DCD" w14:textId="4C0A9DFE"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210BFD8" w14:textId="77777777" w:rsidR="003B4F5B" w:rsidRPr="00A443AE" w:rsidRDefault="003B4F5B"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079CC186" w14:textId="4E5BF309" w:rsidR="003B4F5B" w:rsidRDefault="005E2F3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23B8F57E" w14:textId="77777777" w:rsidR="003B4F5B" w:rsidRDefault="003B4F5B"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09AEA504" w14:textId="77777777" w:rsidR="003B4F5B" w:rsidRPr="00A443AE" w:rsidRDefault="003B4F5B" w:rsidP="0065570A">
            <w:pPr>
              <w:pStyle w:val="Tablecontents"/>
              <w:rPr>
                <w:rFonts w:asciiTheme="minorHAnsi" w:hAnsiTheme="minorHAnsi" w:cstheme="minorHAnsi"/>
                <w:sz w:val="22"/>
                <w:szCs w:val="22"/>
              </w:rPr>
            </w:pPr>
          </w:p>
        </w:tc>
      </w:tr>
      <w:tr w:rsidR="005F7FB4" w:rsidRPr="00A443AE" w14:paraId="343ED63C" w14:textId="77777777" w:rsidTr="005B77F6">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4C1A9E7C" w14:textId="67EC15FC" w:rsidR="005F7FB4" w:rsidRPr="00197023" w:rsidRDefault="005F7FB4" w:rsidP="0065570A">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SR: Safety Requirements</w:t>
            </w:r>
          </w:p>
        </w:tc>
      </w:tr>
      <w:tr w:rsidR="005F7FB4" w:rsidRPr="00A443AE" w14:paraId="1B569D2E" w14:textId="77777777" w:rsidTr="005F7FB4">
        <w:trPr>
          <w:cantSplit/>
          <w:trHeight w:val="376"/>
        </w:trPr>
        <w:tc>
          <w:tcPr>
            <w:tcW w:w="1425" w:type="dxa"/>
            <w:tcBorders>
              <w:top w:val="single" w:sz="4" w:space="0" w:color="auto"/>
              <w:left w:val="single" w:sz="12" w:space="0" w:color="auto"/>
              <w:bottom w:val="single" w:sz="4" w:space="0" w:color="auto"/>
            </w:tcBorders>
          </w:tcPr>
          <w:p w14:paraId="4F111946" w14:textId="6E575D73" w:rsidR="005F7FB4"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lastRenderedPageBreak/>
              <w:t>SR-1</w:t>
            </w:r>
          </w:p>
        </w:tc>
        <w:tc>
          <w:tcPr>
            <w:tcW w:w="920" w:type="dxa"/>
            <w:tcBorders>
              <w:top w:val="single" w:sz="4" w:space="0" w:color="auto"/>
              <w:bottom w:val="single" w:sz="4" w:space="0" w:color="auto"/>
            </w:tcBorders>
          </w:tcPr>
          <w:p w14:paraId="5E0381D9" w14:textId="0598EE63" w:rsidR="005F7FB4"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47993F7E" w14:textId="6AE344F2" w:rsidR="005F7FB4" w:rsidRDefault="005F7FB4" w:rsidP="0065570A">
            <w:pPr>
              <w:pStyle w:val="Tablecontents"/>
              <w:rPr>
                <w:rFonts w:asciiTheme="minorHAnsi" w:hAnsiTheme="minorHAnsi" w:cstheme="minorHAnsi"/>
                <w:sz w:val="22"/>
                <w:szCs w:val="22"/>
              </w:rPr>
            </w:pPr>
            <w:commentRangeStart w:id="16"/>
            <w:commentRangeStart w:id="17"/>
            <w:r>
              <w:rPr>
                <w:rFonts w:asciiTheme="minorHAnsi" w:hAnsiTheme="minorHAnsi" w:cstheme="minorHAnsi"/>
                <w:sz w:val="22"/>
                <w:szCs w:val="22"/>
              </w:rPr>
              <w:t>The system shall have a</w:t>
            </w:r>
            <w:r w:rsidR="009457BA">
              <w:rPr>
                <w:rFonts w:asciiTheme="minorHAnsi" w:hAnsiTheme="minorHAnsi" w:cstheme="minorHAnsi"/>
                <w:sz w:val="22"/>
                <w:szCs w:val="22"/>
              </w:rPr>
              <w:t>n</w:t>
            </w:r>
            <w:r>
              <w:rPr>
                <w:rFonts w:asciiTheme="minorHAnsi" w:hAnsiTheme="minorHAnsi" w:cstheme="minorHAnsi"/>
                <w:sz w:val="22"/>
                <w:szCs w:val="22"/>
              </w:rPr>
              <w:t xml:space="preserve"> </w:t>
            </w:r>
            <w:r w:rsidR="005E3E10">
              <w:rPr>
                <w:rFonts w:asciiTheme="minorHAnsi" w:hAnsiTheme="minorHAnsi" w:cstheme="minorHAnsi"/>
                <w:sz w:val="22"/>
                <w:szCs w:val="22"/>
              </w:rPr>
              <w:t>easy-to-access</w:t>
            </w:r>
            <w:r>
              <w:rPr>
                <w:rFonts w:asciiTheme="minorHAnsi" w:hAnsiTheme="minorHAnsi" w:cstheme="minorHAnsi"/>
                <w:sz w:val="22"/>
                <w:szCs w:val="22"/>
              </w:rPr>
              <w:t xml:space="preserve"> emergency stop button</w:t>
            </w:r>
            <w:r w:rsidR="007D38D4">
              <w:rPr>
                <w:rFonts w:asciiTheme="minorHAnsi" w:hAnsiTheme="minorHAnsi" w:cstheme="minorHAnsi"/>
                <w:sz w:val="22"/>
                <w:szCs w:val="22"/>
              </w:rPr>
              <w:t>, which stops all system operations when pressed</w:t>
            </w:r>
            <w:r>
              <w:rPr>
                <w:rFonts w:asciiTheme="minorHAnsi" w:hAnsiTheme="minorHAnsi" w:cstheme="minorHAnsi"/>
                <w:sz w:val="22"/>
                <w:szCs w:val="22"/>
              </w:rPr>
              <w:t>.</w:t>
            </w:r>
            <w:commentRangeEnd w:id="16"/>
            <w:r w:rsidR="003E1AFF">
              <w:rPr>
                <w:rStyle w:val="CommentReference"/>
                <w:rFonts w:asciiTheme="minorHAnsi" w:eastAsiaTheme="minorEastAsia" w:hAnsiTheme="minorHAnsi" w:cstheme="minorBidi"/>
                <w:color w:val="auto"/>
                <w:lang w:val="en-CA"/>
              </w:rPr>
              <w:commentReference w:id="16"/>
            </w:r>
            <w:commentRangeEnd w:id="17"/>
            <w:r w:rsidR="006D0E13">
              <w:rPr>
                <w:rStyle w:val="CommentReference"/>
                <w:rFonts w:asciiTheme="minorHAnsi" w:eastAsiaTheme="minorEastAsia" w:hAnsiTheme="minorHAnsi" w:cstheme="minorBidi"/>
                <w:color w:val="auto"/>
                <w:lang w:val="en-CA"/>
              </w:rPr>
              <w:commentReference w:id="17"/>
            </w:r>
          </w:p>
        </w:tc>
        <w:tc>
          <w:tcPr>
            <w:tcW w:w="624" w:type="dxa"/>
            <w:tcBorders>
              <w:top w:val="single" w:sz="4" w:space="0" w:color="auto"/>
              <w:bottom w:val="single" w:sz="4" w:space="0" w:color="auto"/>
            </w:tcBorders>
          </w:tcPr>
          <w:p w14:paraId="5D25A08F" w14:textId="316314B1" w:rsidR="005F7FB4" w:rsidRPr="00A443AE" w:rsidRDefault="000561D8"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078D7B59" w14:textId="5A9F031E" w:rsidR="005F7FB4" w:rsidRDefault="007D38D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9C1C04D" w14:textId="6F6A8807" w:rsidR="005F7FB4" w:rsidRDefault="007D38D4"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78FB21EF" w14:textId="77777777" w:rsidR="005F7FB4" w:rsidRPr="00A443AE" w:rsidRDefault="005F7FB4"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5551D777" w14:textId="64F15C51" w:rsidR="005F7FB4" w:rsidRDefault="007D38D4"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3FC3E3FF" w14:textId="674F5920" w:rsidR="005F7FB4" w:rsidRDefault="000F2DF9" w:rsidP="0065570A">
            <w:pPr>
              <w:pStyle w:val="Tablecontents"/>
              <w:rPr>
                <w:rFonts w:asciiTheme="minorHAnsi" w:hAnsiTheme="minorHAnsi" w:cstheme="minorHAnsi"/>
                <w:sz w:val="22"/>
                <w:szCs w:val="22"/>
              </w:rPr>
            </w:pPr>
            <w:ins w:id="18" w:author="Thomas Hu" w:date="2019-11-13T16:14:00Z">
              <w:r>
                <w:rPr>
                  <w:rFonts w:asciiTheme="minorHAnsi" w:hAnsiTheme="minorHAnsi" w:cstheme="minorHAnsi"/>
                  <w:sz w:val="22"/>
                  <w:szCs w:val="22"/>
                </w:rPr>
                <w:t>The e</w:t>
              </w:r>
              <w:r w:rsidR="0010040C">
                <w:rPr>
                  <w:rFonts w:asciiTheme="minorHAnsi" w:hAnsiTheme="minorHAnsi" w:cstheme="minorHAnsi"/>
                  <w:sz w:val="22"/>
                  <w:szCs w:val="22"/>
                </w:rPr>
                <w:t xml:space="preserve">mergency stop button will stop power from going to the </w:t>
              </w:r>
            </w:ins>
            <w:ins w:id="19" w:author="Thomas Hu" w:date="2019-11-13T16:18:00Z">
              <w:r w:rsidR="006D0E13">
                <w:rPr>
                  <w:rFonts w:asciiTheme="minorHAnsi" w:hAnsiTheme="minorHAnsi" w:cstheme="minorHAnsi"/>
                  <w:sz w:val="22"/>
                  <w:szCs w:val="22"/>
                </w:rPr>
                <w:t>rotator but</w:t>
              </w:r>
            </w:ins>
            <w:ins w:id="20" w:author="Thomas Hu" w:date="2019-11-13T16:15:00Z">
              <w:r w:rsidR="0010040C">
                <w:rPr>
                  <w:rFonts w:asciiTheme="minorHAnsi" w:hAnsiTheme="minorHAnsi" w:cstheme="minorHAnsi"/>
                  <w:sz w:val="22"/>
                  <w:szCs w:val="22"/>
                </w:rPr>
                <w:t xml:space="preserve"> will keep the control panel powered</w:t>
              </w:r>
            </w:ins>
            <w:ins w:id="21" w:author="Thomas Hu" w:date="2019-11-13T16:16:00Z">
              <w:r w:rsidR="0010040C">
                <w:rPr>
                  <w:rFonts w:asciiTheme="minorHAnsi" w:hAnsiTheme="minorHAnsi" w:cstheme="minorHAnsi"/>
                  <w:sz w:val="22"/>
                  <w:szCs w:val="22"/>
                </w:rPr>
                <w:t xml:space="preserve"> </w:t>
              </w:r>
            </w:ins>
            <w:ins w:id="22" w:author="Thomas Hu" w:date="2019-11-13T16:19:00Z">
              <w:r w:rsidR="006D0E13">
                <w:rPr>
                  <w:rFonts w:asciiTheme="minorHAnsi" w:hAnsiTheme="minorHAnsi" w:cstheme="minorHAnsi"/>
                  <w:sz w:val="22"/>
                  <w:szCs w:val="22"/>
                </w:rPr>
                <w:t xml:space="preserve">to protect the microcontroller. </w:t>
              </w:r>
            </w:ins>
          </w:p>
        </w:tc>
        <w:tc>
          <w:tcPr>
            <w:tcW w:w="1007" w:type="dxa"/>
            <w:tcBorders>
              <w:top w:val="single" w:sz="4" w:space="0" w:color="auto"/>
              <w:bottom w:val="single" w:sz="4" w:space="0" w:color="auto"/>
              <w:right w:val="single" w:sz="12" w:space="0" w:color="auto"/>
            </w:tcBorders>
          </w:tcPr>
          <w:p w14:paraId="590E7977" w14:textId="77777777" w:rsidR="005F7FB4" w:rsidRPr="00A443AE" w:rsidRDefault="005F7FB4" w:rsidP="0065570A">
            <w:pPr>
              <w:pStyle w:val="Tablecontents"/>
              <w:rPr>
                <w:rFonts w:asciiTheme="minorHAnsi" w:hAnsiTheme="minorHAnsi" w:cstheme="minorHAnsi"/>
                <w:sz w:val="22"/>
                <w:szCs w:val="22"/>
              </w:rPr>
            </w:pPr>
          </w:p>
        </w:tc>
      </w:tr>
      <w:tr w:rsidR="005F7FB4" w:rsidRPr="00A443AE" w14:paraId="2D2847CD" w14:textId="77777777" w:rsidTr="007D38D4">
        <w:trPr>
          <w:cantSplit/>
          <w:trHeight w:val="376"/>
        </w:trPr>
        <w:tc>
          <w:tcPr>
            <w:tcW w:w="1425" w:type="dxa"/>
            <w:tcBorders>
              <w:top w:val="single" w:sz="4" w:space="0" w:color="auto"/>
              <w:left w:val="single" w:sz="12" w:space="0" w:color="auto"/>
              <w:bottom w:val="single" w:sz="4" w:space="0" w:color="auto"/>
            </w:tcBorders>
          </w:tcPr>
          <w:p w14:paraId="68ACAAF7" w14:textId="0FCE59A4" w:rsidR="005F7FB4" w:rsidRDefault="005F7FB4" w:rsidP="0065570A">
            <w:pPr>
              <w:pStyle w:val="Tablecontents"/>
              <w:rPr>
                <w:rFonts w:asciiTheme="minorHAnsi" w:hAnsiTheme="minorHAnsi" w:cstheme="minorHAnsi"/>
                <w:sz w:val="22"/>
                <w:szCs w:val="22"/>
              </w:rPr>
            </w:pPr>
            <w:r>
              <w:rPr>
                <w:rFonts w:asciiTheme="minorHAnsi" w:hAnsiTheme="minorHAnsi" w:cstheme="minorHAnsi"/>
                <w:sz w:val="22"/>
                <w:szCs w:val="22"/>
              </w:rPr>
              <w:t>SR-2</w:t>
            </w:r>
          </w:p>
        </w:tc>
        <w:tc>
          <w:tcPr>
            <w:tcW w:w="920" w:type="dxa"/>
            <w:tcBorders>
              <w:top w:val="single" w:sz="4" w:space="0" w:color="auto"/>
              <w:bottom w:val="single" w:sz="4" w:space="0" w:color="auto"/>
            </w:tcBorders>
          </w:tcPr>
          <w:p w14:paraId="4327C628" w14:textId="44C8F8EA"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67E9D31B" w14:textId="681D7F55"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have a switch to disable/enable rotation</w:t>
            </w:r>
            <w:r w:rsidR="000B5A43">
              <w:rPr>
                <w:rFonts w:asciiTheme="minorHAnsi" w:hAnsiTheme="minorHAnsi" w:cstheme="minorHAnsi"/>
                <w:sz w:val="22"/>
                <w:szCs w:val="22"/>
              </w:rPr>
              <w:t xml:space="preserve"> operations</w:t>
            </w:r>
            <w:r>
              <w:rPr>
                <w:rFonts w:asciiTheme="minorHAnsi" w:hAnsiTheme="minorHAnsi" w:cstheme="minorHAnsi"/>
                <w:sz w:val="22"/>
                <w:szCs w:val="22"/>
              </w:rPr>
              <w:t>.</w:t>
            </w:r>
          </w:p>
        </w:tc>
        <w:tc>
          <w:tcPr>
            <w:tcW w:w="624" w:type="dxa"/>
            <w:tcBorders>
              <w:top w:val="single" w:sz="4" w:space="0" w:color="auto"/>
              <w:bottom w:val="single" w:sz="4" w:space="0" w:color="auto"/>
            </w:tcBorders>
          </w:tcPr>
          <w:p w14:paraId="1054A634" w14:textId="4CC2167A" w:rsidR="005F7FB4" w:rsidRPr="00A443AE"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1A78C1E1" w14:textId="4CE52DA5"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25B295EE" w14:textId="7DDDE21E"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F2E7FFC" w14:textId="77777777" w:rsidR="005F7FB4" w:rsidRPr="00A443AE" w:rsidRDefault="005F7FB4"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45F0CD0C" w14:textId="0F14FF4B" w:rsidR="005F7FB4" w:rsidRDefault="00A6387F"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41F731C8" w14:textId="77777777" w:rsidR="005F7FB4" w:rsidRDefault="005F7FB4"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433D9920" w14:textId="77777777" w:rsidR="005F7FB4" w:rsidRPr="00A443AE" w:rsidRDefault="005F7FB4" w:rsidP="0065570A">
            <w:pPr>
              <w:pStyle w:val="Tablecontents"/>
              <w:rPr>
                <w:rFonts w:asciiTheme="minorHAnsi" w:hAnsiTheme="minorHAnsi" w:cstheme="minorHAnsi"/>
                <w:sz w:val="22"/>
                <w:szCs w:val="22"/>
              </w:rPr>
            </w:pPr>
          </w:p>
        </w:tc>
      </w:tr>
      <w:tr w:rsidR="00197023" w:rsidRPr="00A443AE" w14:paraId="0A3731F1" w14:textId="77777777" w:rsidTr="003C4D96">
        <w:trPr>
          <w:cantSplit/>
          <w:trHeight w:val="376"/>
        </w:trPr>
        <w:tc>
          <w:tcPr>
            <w:tcW w:w="14672" w:type="dxa"/>
            <w:gridSpan w:val="10"/>
            <w:tcBorders>
              <w:top w:val="single" w:sz="4" w:space="0" w:color="auto"/>
              <w:left w:val="single" w:sz="12" w:space="0" w:color="auto"/>
              <w:bottom w:val="single" w:sz="4" w:space="0" w:color="auto"/>
              <w:right w:val="single" w:sz="12" w:space="0" w:color="auto"/>
            </w:tcBorders>
          </w:tcPr>
          <w:p w14:paraId="739730C7" w14:textId="4E7D7075" w:rsidR="00197023" w:rsidRPr="00197023" w:rsidRDefault="00197023" w:rsidP="0065570A">
            <w:pPr>
              <w:pStyle w:val="Tablecontents"/>
              <w:rPr>
                <w:rFonts w:asciiTheme="minorHAnsi" w:hAnsiTheme="minorHAnsi" w:cstheme="minorHAnsi"/>
                <w:b/>
                <w:bCs/>
                <w:sz w:val="22"/>
                <w:szCs w:val="22"/>
              </w:rPr>
            </w:pPr>
            <w:r w:rsidRPr="00197023">
              <w:rPr>
                <w:rFonts w:asciiTheme="minorHAnsi" w:hAnsiTheme="minorHAnsi" w:cstheme="minorHAnsi"/>
                <w:b/>
                <w:bCs/>
                <w:sz w:val="22"/>
                <w:szCs w:val="22"/>
              </w:rPr>
              <w:t>UIR: User Interface Requirements</w:t>
            </w:r>
          </w:p>
        </w:tc>
      </w:tr>
      <w:tr w:rsidR="007D38D4" w:rsidRPr="00A443AE" w14:paraId="4874CEE1" w14:textId="77777777" w:rsidTr="003F66E2">
        <w:trPr>
          <w:cantSplit/>
          <w:trHeight w:val="376"/>
        </w:trPr>
        <w:tc>
          <w:tcPr>
            <w:tcW w:w="1425" w:type="dxa"/>
            <w:tcBorders>
              <w:top w:val="single" w:sz="4" w:space="0" w:color="auto"/>
              <w:left w:val="single" w:sz="12" w:space="0" w:color="auto"/>
              <w:bottom w:val="single" w:sz="4" w:space="0" w:color="auto"/>
            </w:tcBorders>
          </w:tcPr>
          <w:p w14:paraId="786AD061" w14:textId="2A78848C" w:rsidR="007D38D4" w:rsidRDefault="00197023" w:rsidP="0065570A">
            <w:pPr>
              <w:pStyle w:val="Tablecontents"/>
              <w:rPr>
                <w:rFonts w:asciiTheme="minorHAnsi" w:hAnsiTheme="minorHAnsi" w:cstheme="minorHAnsi"/>
                <w:sz w:val="22"/>
                <w:szCs w:val="22"/>
              </w:rPr>
            </w:pPr>
            <w:r>
              <w:rPr>
                <w:rFonts w:asciiTheme="minorHAnsi" w:hAnsiTheme="minorHAnsi" w:cstheme="minorHAnsi"/>
                <w:sz w:val="22"/>
                <w:szCs w:val="22"/>
              </w:rPr>
              <w:t>UIR-1</w:t>
            </w:r>
          </w:p>
        </w:tc>
        <w:tc>
          <w:tcPr>
            <w:tcW w:w="920" w:type="dxa"/>
            <w:tcBorders>
              <w:top w:val="single" w:sz="4" w:space="0" w:color="auto"/>
              <w:bottom w:val="single" w:sz="4" w:space="0" w:color="auto"/>
            </w:tcBorders>
          </w:tcPr>
          <w:p w14:paraId="34C915B2" w14:textId="6CC0B581" w:rsidR="007D38D4"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21521C44" w14:textId="38000DD3" w:rsidR="007D38D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System operation shall only be performed using physical buttons.</w:t>
            </w:r>
          </w:p>
        </w:tc>
        <w:tc>
          <w:tcPr>
            <w:tcW w:w="624" w:type="dxa"/>
            <w:tcBorders>
              <w:top w:val="single" w:sz="4" w:space="0" w:color="auto"/>
              <w:bottom w:val="single" w:sz="4" w:space="0" w:color="auto"/>
            </w:tcBorders>
          </w:tcPr>
          <w:p w14:paraId="661324EF" w14:textId="1EEEF974" w:rsidR="007D38D4" w:rsidRPr="00A443AE"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077CC290" w14:textId="50E48752" w:rsidR="007D38D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840CAB4" w14:textId="6DCA0774" w:rsidR="007D38D4"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48AD44AA" w14:textId="55571968" w:rsidR="007D38D4" w:rsidRPr="00A443AE"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630" w:type="dxa"/>
            <w:tcBorders>
              <w:top w:val="single" w:sz="4" w:space="0" w:color="auto"/>
              <w:bottom w:val="single" w:sz="4" w:space="0" w:color="auto"/>
            </w:tcBorders>
          </w:tcPr>
          <w:p w14:paraId="3A300F77" w14:textId="09769C87" w:rsidR="007D38D4" w:rsidRDefault="007D38D4" w:rsidP="0065570A">
            <w:pPr>
              <w:pStyle w:val="Tablecontents"/>
              <w:rPr>
                <w:rFonts w:asciiTheme="minorHAnsi" w:hAnsiTheme="minorHAnsi" w:cstheme="minorHAnsi"/>
                <w:sz w:val="22"/>
                <w:szCs w:val="22"/>
              </w:rPr>
            </w:pPr>
          </w:p>
        </w:tc>
        <w:tc>
          <w:tcPr>
            <w:tcW w:w="4230" w:type="dxa"/>
            <w:tcBorders>
              <w:top w:val="single" w:sz="4" w:space="0" w:color="auto"/>
              <w:bottom w:val="single" w:sz="4" w:space="0" w:color="auto"/>
            </w:tcBorders>
          </w:tcPr>
          <w:p w14:paraId="60CE1CAC" w14:textId="77777777" w:rsidR="007D38D4" w:rsidRDefault="007D38D4"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5E2EE785" w14:textId="77777777" w:rsidR="007D38D4" w:rsidRPr="00A443AE" w:rsidRDefault="007D38D4" w:rsidP="0065570A">
            <w:pPr>
              <w:pStyle w:val="Tablecontents"/>
              <w:rPr>
                <w:rFonts w:asciiTheme="minorHAnsi" w:hAnsiTheme="minorHAnsi" w:cstheme="minorHAnsi"/>
                <w:sz w:val="22"/>
                <w:szCs w:val="22"/>
              </w:rPr>
            </w:pPr>
          </w:p>
        </w:tc>
      </w:tr>
      <w:tr w:rsidR="003F66E2" w:rsidRPr="00A443AE" w14:paraId="184AD216" w14:textId="77777777" w:rsidTr="004F6509">
        <w:trPr>
          <w:cantSplit/>
          <w:trHeight w:val="376"/>
        </w:trPr>
        <w:tc>
          <w:tcPr>
            <w:tcW w:w="1425" w:type="dxa"/>
            <w:tcBorders>
              <w:top w:val="single" w:sz="4" w:space="0" w:color="auto"/>
              <w:left w:val="single" w:sz="12" w:space="0" w:color="auto"/>
              <w:bottom w:val="single" w:sz="4" w:space="0" w:color="auto"/>
            </w:tcBorders>
          </w:tcPr>
          <w:p w14:paraId="25E26724" w14:textId="0D7ED251" w:rsidR="003F66E2"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UIR-2</w:t>
            </w:r>
          </w:p>
        </w:tc>
        <w:tc>
          <w:tcPr>
            <w:tcW w:w="920" w:type="dxa"/>
            <w:tcBorders>
              <w:top w:val="single" w:sz="4" w:space="0" w:color="auto"/>
              <w:bottom w:val="single" w:sz="4" w:space="0" w:color="auto"/>
            </w:tcBorders>
          </w:tcPr>
          <w:p w14:paraId="799BA318" w14:textId="00C2BB60" w:rsidR="003F66E2" w:rsidRDefault="007D43BC"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62CCD9CF" w14:textId="0D4845A7" w:rsidR="003F66E2" w:rsidRDefault="003F66E2"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 shall have a control panel </w:t>
            </w:r>
            <w:r w:rsidR="00BD4FA6">
              <w:rPr>
                <w:rFonts w:asciiTheme="minorHAnsi" w:hAnsiTheme="minorHAnsi" w:cstheme="minorHAnsi"/>
                <w:sz w:val="22"/>
                <w:szCs w:val="22"/>
              </w:rPr>
              <w:t>with</w:t>
            </w:r>
            <w:r>
              <w:rPr>
                <w:rFonts w:asciiTheme="minorHAnsi" w:hAnsiTheme="minorHAnsi" w:cstheme="minorHAnsi"/>
                <w:sz w:val="22"/>
                <w:szCs w:val="22"/>
              </w:rPr>
              <w:t xml:space="preserve"> buttons to rotate</w:t>
            </w:r>
            <w:r w:rsidR="007D43BC">
              <w:rPr>
                <w:rFonts w:asciiTheme="minorHAnsi" w:hAnsiTheme="minorHAnsi" w:cstheme="minorHAnsi"/>
                <w:sz w:val="22"/>
                <w:szCs w:val="22"/>
              </w:rPr>
              <w:t xml:space="preserve"> the system in angular steps in the clockwise and counterclockwise direction. </w:t>
            </w:r>
          </w:p>
        </w:tc>
        <w:tc>
          <w:tcPr>
            <w:tcW w:w="624" w:type="dxa"/>
            <w:tcBorders>
              <w:top w:val="single" w:sz="4" w:space="0" w:color="auto"/>
              <w:bottom w:val="single" w:sz="4" w:space="0" w:color="auto"/>
            </w:tcBorders>
          </w:tcPr>
          <w:p w14:paraId="67CCD168" w14:textId="38472E44" w:rsidR="003F66E2" w:rsidRPr="00A443AE" w:rsidRDefault="00BD4FA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378A829C" w14:textId="673F7DAA" w:rsidR="003F66E2" w:rsidRDefault="003345A1"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7C16FDD" w14:textId="5DE3C25D" w:rsidR="003F66E2" w:rsidRDefault="003345A1" w:rsidP="0065570A">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32ED5F48" w14:textId="77777777" w:rsidR="003F66E2" w:rsidRPr="00A443AE" w:rsidRDefault="003F66E2"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576D1982" w14:textId="05A46319" w:rsidR="003F66E2" w:rsidRDefault="003345A1"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0F786D97" w14:textId="21D0E38F" w:rsidR="003F66E2" w:rsidRDefault="007D43BC"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RD-10 specifies the amount by which the system shall rotate per step. </w:t>
            </w:r>
          </w:p>
        </w:tc>
        <w:tc>
          <w:tcPr>
            <w:tcW w:w="1007" w:type="dxa"/>
            <w:tcBorders>
              <w:top w:val="single" w:sz="4" w:space="0" w:color="auto"/>
              <w:bottom w:val="single" w:sz="4" w:space="0" w:color="auto"/>
              <w:right w:val="single" w:sz="12" w:space="0" w:color="auto"/>
            </w:tcBorders>
          </w:tcPr>
          <w:p w14:paraId="1A10F9C6" w14:textId="77777777" w:rsidR="003F66E2" w:rsidRPr="00A443AE" w:rsidRDefault="003F66E2" w:rsidP="0065570A">
            <w:pPr>
              <w:pStyle w:val="Tablecontents"/>
              <w:rPr>
                <w:rFonts w:asciiTheme="minorHAnsi" w:hAnsiTheme="minorHAnsi" w:cstheme="minorHAnsi"/>
                <w:sz w:val="22"/>
                <w:szCs w:val="22"/>
              </w:rPr>
            </w:pPr>
          </w:p>
        </w:tc>
      </w:tr>
      <w:tr w:rsidR="004F6509" w:rsidRPr="00A443AE" w14:paraId="0DC85B82" w14:textId="77777777" w:rsidTr="002E3F2A">
        <w:trPr>
          <w:cantSplit/>
          <w:trHeight w:val="376"/>
        </w:trPr>
        <w:tc>
          <w:tcPr>
            <w:tcW w:w="1425" w:type="dxa"/>
            <w:tcBorders>
              <w:top w:val="single" w:sz="4" w:space="0" w:color="auto"/>
              <w:left w:val="single" w:sz="12" w:space="0" w:color="auto"/>
              <w:bottom w:val="single" w:sz="4" w:space="0" w:color="auto"/>
            </w:tcBorders>
          </w:tcPr>
          <w:p w14:paraId="1B20C3EE" w14:textId="3D0967C0" w:rsidR="004F6509" w:rsidRDefault="002E3F2A" w:rsidP="0065570A">
            <w:pPr>
              <w:pStyle w:val="Tablecontents"/>
              <w:rPr>
                <w:rFonts w:asciiTheme="minorHAnsi" w:hAnsiTheme="minorHAnsi" w:cstheme="minorHAnsi"/>
                <w:sz w:val="22"/>
                <w:szCs w:val="22"/>
              </w:rPr>
            </w:pPr>
            <w:r>
              <w:rPr>
                <w:rFonts w:asciiTheme="minorHAnsi" w:hAnsiTheme="minorHAnsi" w:cstheme="minorHAnsi"/>
                <w:sz w:val="22"/>
                <w:szCs w:val="22"/>
              </w:rPr>
              <w:t>UIR-3</w:t>
            </w:r>
          </w:p>
        </w:tc>
        <w:tc>
          <w:tcPr>
            <w:tcW w:w="920" w:type="dxa"/>
            <w:tcBorders>
              <w:top w:val="single" w:sz="4" w:space="0" w:color="auto"/>
              <w:bottom w:val="single" w:sz="4" w:space="0" w:color="auto"/>
            </w:tcBorders>
          </w:tcPr>
          <w:p w14:paraId="53093C21" w14:textId="1597E2AC" w:rsidR="004F6509" w:rsidRDefault="007D43BC"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2454A072" w14:textId="6C92A77B" w:rsidR="004F6509" w:rsidRDefault="002E3F2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w:t>
            </w:r>
            <w:r w:rsidR="009457BA">
              <w:rPr>
                <w:rFonts w:asciiTheme="minorHAnsi" w:hAnsiTheme="minorHAnsi" w:cstheme="minorHAnsi"/>
                <w:sz w:val="22"/>
                <w:szCs w:val="22"/>
              </w:rPr>
              <w:t xml:space="preserve">system’s </w:t>
            </w:r>
            <w:r>
              <w:rPr>
                <w:rFonts w:asciiTheme="minorHAnsi" w:hAnsiTheme="minorHAnsi" w:cstheme="minorHAnsi"/>
                <w:sz w:val="22"/>
                <w:szCs w:val="22"/>
              </w:rPr>
              <w:t xml:space="preserve">control panel shall be </w:t>
            </w:r>
            <w:r w:rsidR="00CF74E0">
              <w:rPr>
                <w:rFonts w:asciiTheme="minorHAnsi" w:hAnsiTheme="minorHAnsi" w:cstheme="minorHAnsi"/>
                <w:sz w:val="22"/>
                <w:szCs w:val="22"/>
              </w:rPr>
              <w:t xml:space="preserve">able to </w:t>
            </w:r>
            <w:r w:rsidR="007D43BC">
              <w:rPr>
                <w:rFonts w:asciiTheme="minorHAnsi" w:hAnsiTheme="minorHAnsi" w:cstheme="minorHAnsi"/>
                <w:sz w:val="22"/>
                <w:szCs w:val="22"/>
              </w:rPr>
              <w:t>be moved</w:t>
            </w:r>
            <w:r w:rsidR="00CF74E0">
              <w:rPr>
                <w:rFonts w:asciiTheme="minorHAnsi" w:hAnsiTheme="minorHAnsi" w:cstheme="minorHAnsi"/>
                <w:sz w:val="22"/>
                <w:szCs w:val="22"/>
              </w:rPr>
              <w:t xml:space="preserve"> up to 10 feet away from the rotating portion of the system.</w:t>
            </w:r>
          </w:p>
        </w:tc>
        <w:tc>
          <w:tcPr>
            <w:tcW w:w="624" w:type="dxa"/>
            <w:tcBorders>
              <w:top w:val="single" w:sz="4" w:space="0" w:color="auto"/>
              <w:bottom w:val="single" w:sz="4" w:space="0" w:color="auto"/>
            </w:tcBorders>
          </w:tcPr>
          <w:p w14:paraId="5D9C02D0" w14:textId="77777777" w:rsidR="004F6509" w:rsidRPr="00A443AE" w:rsidRDefault="004F6509" w:rsidP="0065570A">
            <w:pPr>
              <w:pStyle w:val="Tablecontents"/>
              <w:rPr>
                <w:rFonts w:asciiTheme="minorHAnsi" w:hAnsiTheme="minorHAnsi" w:cstheme="minorHAnsi"/>
                <w:sz w:val="22"/>
                <w:szCs w:val="22"/>
              </w:rPr>
            </w:pPr>
          </w:p>
        </w:tc>
        <w:tc>
          <w:tcPr>
            <w:tcW w:w="546" w:type="dxa"/>
            <w:tcBorders>
              <w:top w:val="single" w:sz="4" w:space="0" w:color="auto"/>
              <w:bottom w:val="single" w:sz="4" w:space="0" w:color="auto"/>
            </w:tcBorders>
          </w:tcPr>
          <w:p w14:paraId="4524D7C1" w14:textId="24ED223C" w:rsidR="004F6509" w:rsidRDefault="00BD4FA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3175DA0F" w14:textId="366E314A" w:rsidR="004F6509" w:rsidRDefault="00BD4FA6" w:rsidP="0065570A">
            <w:pPr>
              <w:pStyle w:val="Tablecontents"/>
              <w:rPr>
                <w:rFonts w:asciiTheme="minorHAnsi" w:hAnsiTheme="minorHAnsi" w:cstheme="minorHAnsi"/>
                <w:sz w:val="22"/>
                <w:szCs w:val="22"/>
              </w:rPr>
            </w:pPr>
            <w:r>
              <w:rPr>
                <w:rFonts w:asciiTheme="minorHAnsi" w:hAnsiTheme="minorHAnsi" w:cstheme="minorHAnsi"/>
                <w:sz w:val="22"/>
                <w:szCs w:val="22"/>
              </w:rPr>
              <w:t>Inspection</w:t>
            </w:r>
          </w:p>
        </w:tc>
        <w:tc>
          <w:tcPr>
            <w:tcW w:w="630" w:type="dxa"/>
            <w:tcBorders>
              <w:top w:val="single" w:sz="4" w:space="0" w:color="auto"/>
              <w:bottom w:val="single" w:sz="4" w:space="0" w:color="auto"/>
            </w:tcBorders>
          </w:tcPr>
          <w:p w14:paraId="113B4E37" w14:textId="77777777" w:rsidR="004F6509" w:rsidRPr="00A443AE" w:rsidRDefault="004F6509"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2B344283" w14:textId="3C65B568" w:rsidR="004F6509" w:rsidRDefault="00BD4FA6"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0EE86DB7" w14:textId="77777777" w:rsidR="004F6509" w:rsidRDefault="004F6509"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05C5BBF5" w14:textId="77777777" w:rsidR="004F6509" w:rsidRPr="00A443AE" w:rsidRDefault="004F6509" w:rsidP="0065570A">
            <w:pPr>
              <w:pStyle w:val="Tablecontents"/>
              <w:rPr>
                <w:rFonts w:asciiTheme="minorHAnsi" w:hAnsiTheme="minorHAnsi" w:cstheme="minorHAnsi"/>
                <w:sz w:val="22"/>
                <w:szCs w:val="22"/>
              </w:rPr>
            </w:pPr>
          </w:p>
        </w:tc>
      </w:tr>
      <w:tr w:rsidR="002E3F2A" w:rsidRPr="00A443AE" w14:paraId="053D68A2" w14:textId="77777777" w:rsidTr="009F57A1">
        <w:trPr>
          <w:cantSplit/>
          <w:trHeight w:val="376"/>
        </w:trPr>
        <w:tc>
          <w:tcPr>
            <w:tcW w:w="1425" w:type="dxa"/>
            <w:tcBorders>
              <w:top w:val="single" w:sz="4" w:space="0" w:color="auto"/>
              <w:left w:val="single" w:sz="12" w:space="0" w:color="auto"/>
              <w:bottom w:val="single" w:sz="4" w:space="0" w:color="auto"/>
            </w:tcBorders>
          </w:tcPr>
          <w:p w14:paraId="2D528008" w14:textId="2A171E58" w:rsidR="002E3F2A" w:rsidRDefault="009457BA" w:rsidP="0065570A">
            <w:pPr>
              <w:pStyle w:val="Tablecontents"/>
              <w:rPr>
                <w:rFonts w:asciiTheme="minorHAnsi" w:hAnsiTheme="minorHAnsi" w:cstheme="minorHAnsi"/>
                <w:sz w:val="22"/>
                <w:szCs w:val="22"/>
              </w:rPr>
            </w:pPr>
            <w:r>
              <w:rPr>
                <w:rFonts w:asciiTheme="minorHAnsi" w:hAnsiTheme="minorHAnsi" w:cstheme="minorHAnsi"/>
                <w:sz w:val="22"/>
                <w:szCs w:val="22"/>
              </w:rPr>
              <w:t>UIR-4</w:t>
            </w:r>
          </w:p>
        </w:tc>
        <w:tc>
          <w:tcPr>
            <w:tcW w:w="920" w:type="dxa"/>
            <w:tcBorders>
              <w:top w:val="single" w:sz="4" w:space="0" w:color="auto"/>
              <w:bottom w:val="single" w:sz="4" w:space="0" w:color="auto"/>
            </w:tcBorders>
          </w:tcPr>
          <w:p w14:paraId="51068314" w14:textId="2426E2E6" w:rsidR="002E3F2A" w:rsidRDefault="009457BA"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01DF7DBF" w14:textId="477AED06" w:rsidR="002E3F2A" w:rsidRDefault="009457BA" w:rsidP="0065570A">
            <w:pPr>
              <w:pStyle w:val="Tablecontents"/>
              <w:rPr>
                <w:rFonts w:asciiTheme="minorHAnsi" w:hAnsiTheme="minorHAnsi" w:cstheme="minorHAnsi"/>
                <w:sz w:val="22"/>
                <w:szCs w:val="22"/>
              </w:rPr>
            </w:pPr>
            <w:r>
              <w:rPr>
                <w:rFonts w:asciiTheme="minorHAnsi" w:hAnsiTheme="minorHAnsi" w:cstheme="minorHAnsi"/>
                <w:sz w:val="22"/>
                <w:szCs w:val="22"/>
              </w:rPr>
              <w:t xml:space="preserve">The system’s control panel shall </w:t>
            </w:r>
            <w:r w:rsidR="00F15692">
              <w:rPr>
                <w:rFonts w:asciiTheme="minorHAnsi" w:hAnsiTheme="minorHAnsi" w:cstheme="minorHAnsi"/>
                <w:sz w:val="22"/>
                <w:szCs w:val="22"/>
              </w:rPr>
              <w:t>indicate if the system is rotation locked.</w:t>
            </w:r>
          </w:p>
        </w:tc>
        <w:tc>
          <w:tcPr>
            <w:tcW w:w="624" w:type="dxa"/>
            <w:tcBorders>
              <w:top w:val="single" w:sz="4" w:space="0" w:color="auto"/>
              <w:bottom w:val="single" w:sz="4" w:space="0" w:color="auto"/>
            </w:tcBorders>
          </w:tcPr>
          <w:p w14:paraId="75E7B5F1" w14:textId="76E84556" w:rsidR="002E3F2A" w:rsidRPr="00A443AE" w:rsidRDefault="00046005"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553BC92D" w14:textId="36A0D682" w:rsidR="002E3F2A" w:rsidRDefault="00046005"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71A1A008" w14:textId="57FA0EB1" w:rsidR="002E3F2A" w:rsidRDefault="00046005"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60854731" w14:textId="77777777" w:rsidR="002E3F2A" w:rsidRPr="00A443AE" w:rsidRDefault="002E3F2A"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74091F67" w14:textId="2F1281FB" w:rsidR="002E3F2A" w:rsidRDefault="00046005"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1D06B53F" w14:textId="77777777" w:rsidR="002E3F2A" w:rsidRDefault="002E3F2A"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2563EB0F" w14:textId="77777777" w:rsidR="002E3F2A" w:rsidRPr="00A443AE" w:rsidRDefault="002E3F2A" w:rsidP="0065570A">
            <w:pPr>
              <w:pStyle w:val="Tablecontents"/>
              <w:rPr>
                <w:rFonts w:asciiTheme="minorHAnsi" w:hAnsiTheme="minorHAnsi" w:cstheme="minorHAnsi"/>
                <w:sz w:val="22"/>
                <w:szCs w:val="22"/>
              </w:rPr>
            </w:pPr>
          </w:p>
        </w:tc>
      </w:tr>
      <w:tr w:rsidR="009F57A1" w:rsidRPr="00A443AE" w14:paraId="24AE1A4C" w14:textId="77777777" w:rsidTr="00AD2FA9">
        <w:trPr>
          <w:cantSplit/>
          <w:trHeight w:val="376"/>
        </w:trPr>
        <w:tc>
          <w:tcPr>
            <w:tcW w:w="1425" w:type="dxa"/>
            <w:tcBorders>
              <w:top w:val="single" w:sz="4" w:space="0" w:color="auto"/>
              <w:left w:val="single" w:sz="12" w:space="0" w:color="auto"/>
              <w:bottom w:val="single" w:sz="4" w:space="0" w:color="auto"/>
            </w:tcBorders>
          </w:tcPr>
          <w:p w14:paraId="3ED3127F" w14:textId="53F2CFC1" w:rsidR="009F57A1" w:rsidRDefault="002E3839" w:rsidP="0065570A">
            <w:pPr>
              <w:pStyle w:val="Tablecontents"/>
              <w:rPr>
                <w:rFonts w:asciiTheme="minorHAnsi" w:hAnsiTheme="minorHAnsi" w:cstheme="minorHAnsi"/>
                <w:sz w:val="22"/>
                <w:szCs w:val="22"/>
              </w:rPr>
            </w:pPr>
            <w:r>
              <w:rPr>
                <w:rFonts w:asciiTheme="minorHAnsi" w:hAnsiTheme="minorHAnsi" w:cstheme="minorHAnsi"/>
                <w:sz w:val="22"/>
                <w:szCs w:val="22"/>
              </w:rPr>
              <w:t>UIR-5</w:t>
            </w:r>
          </w:p>
        </w:tc>
        <w:tc>
          <w:tcPr>
            <w:tcW w:w="920" w:type="dxa"/>
            <w:tcBorders>
              <w:top w:val="single" w:sz="4" w:space="0" w:color="auto"/>
              <w:bottom w:val="single" w:sz="4" w:space="0" w:color="auto"/>
            </w:tcBorders>
          </w:tcPr>
          <w:p w14:paraId="42795619" w14:textId="71605729" w:rsidR="009F57A1" w:rsidRDefault="002E3839" w:rsidP="0065570A">
            <w:pPr>
              <w:pStyle w:val="Tablecontents"/>
              <w:rPr>
                <w:rFonts w:asciiTheme="minorHAnsi" w:hAnsiTheme="minorHAnsi" w:cstheme="minorHAnsi"/>
                <w:sz w:val="22"/>
                <w:szCs w:val="22"/>
              </w:rPr>
            </w:pPr>
            <w:r>
              <w:rPr>
                <w:rFonts w:asciiTheme="minorHAnsi" w:hAnsiTheme="minorHAnsi" w:cstheme="minorHAnsi"/>
                <w:sz w:val="22"/>
                <w:szCs w:val="22"/>
              </w:rPr>
              <w:t>Derived</w:t>
            </w:r>
          </w:p>
        </w:tc>
        <w:tc>
          <w:tcPr>
            <w:tcW w:w="3361" w:type="dxa"/>
            <w:tcBorders>
              <w:top w:val="single" w:sz="4" w:space="0" w:color="auto"/>
              <w:bottom w:val="single" w:sz="4" w:space="0" w:color="auto"/>
            </w:tcBorders>
          </w:tcPr>
          <w:p w14:paraId="43E8CD41" w14:textId="490F937D" w:rsidR="009F57A1" w:rsidRDefault="002E3839" w:rsidP="0065570A">
            <w:pPr>
              <w:pStyle w:val="Tablecontents"/>
              <w:rPr>
                <w:rFonts w:asciiTheme="minorHAnsi" w:hAnsiTheme="minorHAnsi" w:cstheme="minorHAnsi"/>
                <w:sz w:val="22"/>
                <w:szCs w:val="22"/>
              </w:rPr>
            </w:pPr>
            <w:r>
              <w:rPr>
                <w:rFonts w:asciiTheme="minorHAnsi" w:hAnsiTheme="minorHAnsi" w:cstheme="minorHAnsi"/>
                <w:sz w:val="22"/>
                <w:szCs w:val="22"/>
              </w:rPr>
              <w:t>The system shall have an on/off button and indicator.</w:t>
            </w:r>
          </w:p>
        </w:tc>
        <w:tc>
          <w:tcPr>
            <w:tcW w:w="624" w:type="dxa"/>
            <w:tcBorders>
              <w:top w:val="single" w:sz="4" w:space="0" w:color="auto"/>
              <w:bottom w:val="single" w:sz="4" w:space="0" w:color="auto"/>
            </w:tcBorders>
          </w:tcPr>
          <w:p w14:paraId="55171E17" w14:textId="52774BBC" w:rsidR="009F57A1" w:rsidRPr="00A443AE" w:rsidRDefault="00285CE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72EA2C46" w14:textId="45A14390" w:rsidR="009F57A1" w:rsidRDefault="00285CE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1CB1640E" w14:textId="4E7D2A86" w:rsidR="009F57A1" w:rsidRDefault="00285CE0"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5C5832D8" w14:textId="77777777" w:rsidR="009F57A1" w:rsidRPr="00A443AE" w:rsidRDefault="009F57A1"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3EA3666E" w14:textId="32D52D5F" w:rsidR="009F57A1" w:rsidRDefault="00285CE0"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1D9D5B43" w14:textId="77777777" w:rsidR="009F57A1" w:rsidRDefault="009F57A1"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38C2CFE3" w14:textId="77777777" w:rsidR="009F57A1" w:rsidRPr="00A443AE" w:rsidRDefault="009F57A1" w:rsidP="0065570A">
            <w:pPr>
              <w:pStyle w:val="Tablecontents"/>
              <w:rPr>
                <w:rFonts w:asciiTheme="minorHAnsi" w:hAnsiTheme="minorHAnsi" w:cstheme="minorHAnsi"/>
                <w:sz w:val="22"/>
                <w:szCs w:val="22"/>
              </w:rPr>
            </w:pPr>
          </w:p>
        </w:tc>
      </w:tr>
      <w:tr w:rsidR="00AD2FA9" w:rsidRPr="00A443AE" w14:paraId="66310A39" w14:textId="77777777" w:rsidTr="00AD2FA9">
        <w:trPr>
          <w:cantSplit/>
          <w:trHeight w:val="376"/>
        </w:trPr>
        <w:tc>
          <w:tcPr>
            <w:tcW w:w="1425" w:type="dxa"/>
            <w:tcBorders>
              <w:top w:val="single" w:sz="4" w:space="0" w:color="auto"/>
              <w:left w:val="single" w:sz="12" w:space="0" w:color="auto"/>
              <w:bottom w:val="single" w:sz="4" w:space="0" w:color="auto"/>
            </w:tcBorders>
          </w:tcPr>
          <w:p w14:paraId="25862E34" w14:textId="4DB29568"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UIR-6</w:t>
            </w:r>
          </w:p>
        </w:tc>
        <w:tc>
          <w:tcPr>
            <w:tcW w:w="920" w:type="dxa"/>
            <w:tcBorders>
              <w:top w:val="single" w:sz="4" w:space="0" w:color="auto"/>
              <w:bottom w:val="single" w:sz="4" w:space="0" w:color="auto"/>
            </w:tcBorders>
          </w:tcPr>
          <w:p w14:paraId="27A738B7" w14:textId="1D36996B"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Client</w:t>
            </w:r>
          </w:p>
        </w:tc>
        <w:tc>
          <w:tcPr>
            <w:tcW w:w="3361" w:type="dxa"/>
            <w:tcBorders>
              <w:top w:val="single" w:sz="4" w:space="0" w:color="auto"/>
              <w:bottom w:val="single" w:sz="4" w:space="0" w:color="auto"/>
            </w:tcBorders>
          </w:tcPr>
          <w:p w14:paraId="55378452" w14:textId="7D99067A"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The control panel shall have buttons to rotate 45˚ clockwise and counterclockwise from the current position.</w:t>
            </w:r>
          </w:p>
        </w:tc>
        <w:tc>
          <w:tcPr>
            <w:tcW w:w="624" w:type="dxa"/>
            <w:tcBorders>
              <w:top w:val="single" w:sz="4" w:space="0" w:color="auto"/>
              <w:bottom w:val="single" w:sz="4" w:space="0" w:color="auto"/>
            </w:tcBorders>
          </w:tcPr>
          <w:p w14:paraId="4DDC0E56" w14:textId="729A7565"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546" w:type="dxa"/>
            <w:tcBorders>
              <w:top w:val="single" w:sz="4" w:space="0" w:color="auto"/>
              <w:bottom w:val="single" w:sz="4" w:space="0" w:color="auto"/>
            </w:tcBorders>
          </w:tcPr>
          <w:p w14:paraId="0E1EDD33" w14:textId="2A96A64B"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1299" w:type="dxa"/>
            <w:tcBorders>
              <w:top w:val="single" w:sz="4" w:space="0" w:color="auto"/>
              <w:bottom w:val="single" w:sz="4" w:space="0" w:color="auto"/>
            </w:tcBorders>
          </w:tcPr>
          <w:p w14:paraId="5118ACD7" w14:textId="3FCE3B68"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Test</w:t>
            </w:r>
          </w:p>
        </w:tc>
        <w:tc>
          <w:tcPr>
            <w:tcW w:w="630" w:type="dxa"/>
            <w:tcBorders>
              <w:top w:val="single" w:sz="4" w:space="0" w:color="auto"/>
              <w:bottom w:val="single" w:sz="4" w:space="0" w:color="auto"/>
            </w:tcBorders>
          </w:tcPr>
          <w:p w14:paraId="3AABA09A" w14:textId="77777777" w:rsidR="00AD2FA9" w:rsidRPr="00A443AE" w:rsidRDefault="00AD2FA9" w:rsidP="0065570A">
            <w:pPr>
              <w:pStyle w:val="Tablecontents"/>
              <w:rPr>
                <w:rFonts w:asciiTheme="minorHAnsi" w:hAnsiTheme="minorHAnsi" w:cstheme="minorHAnsi"/>
                <w:sz w:val="22"/>
                <w:szCs w:val="22"/>
              </w:rPr>
            </w:pPr>
          </w:p>
        </w:tc>
        <w:tc>
          <w:tcPr>
            <w:tcW w:w="630" w:type="dxa"/>
            <w:tcBorders>
              <w:top w:val="single" w:sz="4" w:space="0" w:color="auto"/>
              <w:bottom w:val="single" w:sz="4" w:space="0" w:color="auto"/>
            </w:tcBorders>
          </w:tcPr>
          <w:p w14:paraId="653D0E62" w14:textId="65C9E42A" w:rsidR="00AD2FA9" w:rsidRDefault="00AD2FA9" w:rsidP="0065570A">
            <w:pPr>
              <w:pStyle w:val="Tablecontents"/>
              <w:rPr>
                <w:rFonts w:asciiTheme="minorHAnsi" w:hAnsiTheme="minorHAnsi" w:cstheme="minorHAnsi"/>
                <w:sz w:val="22"/>
                <w:szCs w:val="22"/>
              </w:rPr>
            </w:pPr>
            <w:r>
              <w:rPr>
                <w:rFonts w:asciiTheme="minorHAnsi" w:hAnsiTheme="minorHAnsi" w:cstheme="minorHAnsi"/>
                <w:sz w:val="22"/>
                <w:szCs w:val="22"/>
              </w:rPr>
              <w:t>X</w:t>
            </w:r>
          </w:p>
        </w:tc>
        <w:tc>
          <w:tcPr>
            <w:tcW w:w="4230" w:type="dxa"/>
            <w:tcBorders>
              <w:top w:val="single" w:sz="4" w:space="0" w:color="auto"/>
              <w:bottom w:val="single" w:sz="4" w:space="0" w:color="auto"/>
            </w:tcBorders>
          </w:tcPr>
          <w:p w14:paraId="725DA8A7" w14:textId="77777777" w:rsidR="00AD2FA9" w:rsidRDefault="00AD2FA9" w:rsidP="0065570A">
            <w:pPr>
              <w:pStyle w:val="Tablecontents"/>
              <w:rPr>
                <w:rFonts w:asciiTheme="minorHAnsi" w:hAnsiTheme="minorHAnsi" w:cstheme="minorHAnsi"/>
                <w:sz w:val="22"/>
                <w:szCs w:val="22"/>
              </w:rPr>
            </w:pPr>
          </w:p>
        </w:tc>
        <w:tc>
          <w:tcPr>
            <w:tcW w:w="1007" w:type="dxa"/>
            <w:tcBorders>
              <w:top w:val="single" w:sz="4" w:space="0" w:color="auto"/>
              <w:bottom w:val="single" w:sz="4" w:space="0" w:color="auto"/>
              <w:right w:val="single" w:sz="12" w:space="0" w:color="auto"/>
            </w:tcBorders>
          </w:tcPr>
          <w:p w14:paraId="0E1C13D2" w14:textId="77777777" w:rsidR="00AD2FA9" w:rsidRPr="00A443AE" w:rsidRDefault="00AD2FA9" w:rsidP="0065570A">
            <w:pPr>
              <w:pStyle w:val="Tablecontents"/>
              <w:rPr>
                <w:rFonts w:asciiTheme="minorHAnsi" w:hAnsiTheme="minorHAnsi" w:cstheme="minorHAnsi"/>
                <w:sz w:val="22"/>
                <w:szCs w:val="22"/>
              </w:rPr>
            </w:pPr>
          </w:p>
        </w:tc>
      </w:tr>
    </w:tbl>
    <w:p w14:paraId="4E096F7A" w14:textId="77777777" w:rsidR="0065570A" w:rsidRDefault="0065570A"/>
    <w:p w14:paraId="3FA22C3C" w14:textId="5B73EA4F" w:rsidR="00541ABD" w:rsidRPr="00541ABD" w:rsidRDefault="00541ABD" w:rsidP="006A5C8B"/>
    <w:sectPr w:rsidR="00541ABD" w:rsidRPr="00541ABD" w:rsidSect="005D1A4C">
      <w:pgSz w:w="15840" w:h="12240" w:orient="landscape" w:code="1"/>
      <w:pgMar w:top="1440" w:right="1440" w:bottom="1440" w:left="1440" w:header="706" w:footer="706"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Thomas Johnson" w:date="2019-11-13T09:35:00Z" w:initials="TJ">
    <w:p w14:paraId="603894B6" w14:textId="5BF3236C" w:rsidR="009A7D26" w:rsidRDefault="009A7D26">
      <w:pPr>
        <w:pStyle w:val="CommentText"/>
      </w:pPr>
      <w:r>
        <w:rPr>
          <w:rStyle w:val="CommentReference"/>
        </w:rPr>
        <w:annotationRef/>
      </w:r>
      <w:r>
        <w:t>Seems self evident?</w:t>
      </w:r>
    </w:p>
  </w:comment>
  <w:comment w:id="4" w:author="Thomas Hu" w:date="2019-11-13T16:00:00Z" w:initials="TH">
    <w:p w14:paraId="2A726035" w14:textId="0119CDCA" w:rsidR="000F2DF9" w:rsidRDefault="000F2DF9">
      <w:pPr>
        <w:pStyle w:val="CommentText"/>
      </w:pPr>
      <w:r>
        <w:rPr>
          <w:rStyle w:val="CommentReference"/>
        </w:rPr>
        <w:annotationRef/>
      </w:r>
      <w:r>
        <w:t xml:space="preserve">We are assigning all documents that we produce in this project with a </w:t>
      </w:r>
      <w:proofErr w:type="spellStart"/>
      <w:r>
        <w:t>CDx</w:t>
      </w:r>
      <w:proofErr w:type="spellEnd"/>
      <w:r>
        <w:t xml:space="preserve"> identifier; this may not be necessary with a smaller project such as this, but it helps to keep track of everything. </w:t>
      </w:r>
    </w:p>
  </w:comment>
  <w:comment w:id="13" w:author="Thomas Johnson" w:date="2019-11-13T09:46:00Z" w:initials="TJ">
    <w:p w14:paraId="6E4E2D40" w14:textId="2DEAD6D8" w:rsidR="003E1AFF" w:rsidRDefault="003E1AFF">
      <w:pPr>
        <w:pStyle w:val="CommentText"/>
      </w:pPr>
      <w:r>
        <w:rPr>
          <w:rStyle w:val="CommentReference"/>
        </w:rPr>
        <w:annotationRef/>
      </w:r>
      <w:r>
        <w:t>Should we state what those positions are here?</w:t>
      </w:r>
    </w:p>
  </w:comment>
  <w:comment w:id="14" w:author="Thomas Hu" w:date="2019-11-13T16:20:00Z" w:initials="TH">
    <w:p w14:paraId="6A1B0387" w14:textId="3E970828" w:rsidR="006D0E13" w:rsidRDefault="006D0E13">
      <w:pPr>
        <w:pStyle w:val="CommentText"/>
      </w:pPr>
      <w:r>
        <w:rPr>
          <w:rStyle w:val="CommentReference"/>
        </w:rPr>
        <w:annotationRef/>
      </w:r>
      <w:r>
        <w:t xml:space="preserve">Sorry, I forgot to edit this requirement before sending it to you. I believe we agreed that instead of having 4 “home” positions, we’d have 1 home position (maybe at 0 degrees?) and have buttons to rotate the load by 45 degrees at a time CW and CCW. </w:t>
      </w:r>
      <w:r>
        <w:br/>
      </w:r>
      <w:r>
        <w:br/>
        <w:t>If you’re adamant about having 4 home positions as well, I’m sure we can do that without too much extra work.</w:t>
      </w:r>
    </w:p>
  </w:comment>
  <w:comment w:id="16" w:author="Thomas Johnson" w:date="2019-11-13T09:49:00Z" w:initials="TJ">
    <w:p w14:paraId="2540E2E7" w14:textId="4A622238" w:rsidR="003E1AFF" w:rsidRDefault="003E1AFF">
      <w:pPr>
        <w:pStyle w:val="CommentText"/>
      </w:pPr>
      <w:r>
        <w:rPr>
          <w:rStyle w:val="CommentReference"/>
        </w:rPr>
        <w:annotationRef/>
      </w:r>
      <w:r>
        <w:t>Consider defining what exactly the E-stop button will do. Will it cut power? Will it meet any regulatory requirements?</w:t>
      </w:r>
    </w:p>
  </w:comment>
  <w:comment w:id="17" w:author="Thomas Hu" w:date="2019-11-13T16:18:00Z" w:initials="TH">
    <w:p w14:paraId="27E74B85" w14:textId="7CB39193" w:rsidR="006D0E13" w:rsidRDefault="006D0E13">
      <w:pPr>
        <w:pStyle w:val="CommentText"/>
      </w:pPr>
      <w:r>
        <w:rPr>
          <w:rStyle w:val="CommentReference"/>
        </w:rPr>
        <w:annotationRef/>
      </w:r>
      <w:r>
        <w:t>See the “Comments” box.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3894B6" w15:done="0"/>
  <w15:commentEx w15:paraId="2A726035" w15:paraIdParent="603894B6" w15:done="0"/>
  <w15:commentEx w15:paraId="6E4E2D40" w15:done="0"/>
  <w15:commentEx w15:paraId="6A1B0387" w15:paraIdParent="6E4E2D40" w15:done="0"/>
  <w15:commentEx w15:paraId="2540E2E7" w15:done="0"/>
  <w15:commentEx w15:paraId="27E74B85" w15:paraIdParent="2540E2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3894B6" w16cid:durableId="2176A6F6"/>
  <w16cid:commentId w16cid:paraId="2A726035" w16cid:durableId="2176A706"/>
  <w16cid:commentId w16cid:paraId="6E4E2D40" w16cid:durableId="2176A6F7"/>
  <w16cid:commentId w16cid:paraId="6A1B0387" w16cid:durableId="2176ABD7"/>
  <w16cid:commentId w16cid:paraId="2540E2E7" w16cid:durableId="2176A6F8"/>
  <w16cid:commentId w16cid:paraId="27E74B85" w16cid:durableId="2176AB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9E32A" w14:textId="77777777" w:rsidR="00B73543" w:rsidRDefault="00B73543" w:rsidP="00C55DE2">
      <w:pPr>
        <w:spacing w:after="0" w:line="240" w:lineRule="auto"/>
      </w:pPr>
      <w:r>
        <w:separator/>
      </w:r>
    </w:p>
  </w:endnote>
  <w:endnote w:type="continuationSeparator" w:id="0">
    <w:p w14:paraId="22629F54" w14:textId="77777777" w:rsidR="00B73543" w:rsidRDefault="00B73543" w:rsidP="00C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E5871" w14:textId="77777777" w:rsidR="00B73543" w:rsidRDefault="00B73543" w:rsidP="00C55DE2">
      <w:pPr>
        <w:spacing w:after="0" w:line="240" w:lineRule="auto"/>
      </w:pPr>
      <w:r>
        <w:separator/>
      </w:r>
    </w:p>
  </w:footnote>
  <w:footnote w:type="continuationSeparator" w:id="0">
    <w:p w14:paraId="597421F2" w14:textId="77777777" w:rsidR="00B73543" w:rsidRDefault="00B73543" w:rsidP="00C55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AA8A3" w14:textId="77777777" w:rsidR="006001CB" w:rsidRDefault="006001CB" w:rsidP="006001CB">
    <w:pPr>
      <w:pStyle w:val="Header"/>
      <w:jc w:val="right"/>
      <w:rPr>
        <w:rFonts w:asciiTheme="majorHAnsi" w:eastAsiaTheme="majorEastAsia" w:hAnsiTheme="majorHAnsi" w:cstheme="majorBidi"/>
        <w:caps/>
        <w:noProof/>
        <w:color w:val="44546A" w:themeColor="text2"/>
        <w:sz w:val="28"/>
        <w:szCs w:val="28"/>
      </w:rPr>
    </w:pPr>
    <w:r w:rsidRPr="008929DB">
      <w:rPr>
        <w:rFonts w:asciiTheme="majorHAnsi" w:eastAsiaTheme="majorEastAsia" w:hAnsiTheme="majorHAnsi" w:cstheme="majorBidi"/>
        <w:caps/>
        <w:color w:val="44546A" w:themeColor="text2"/>
        <w:sz w:val="28"/>
        <w:szCs w:val="28"/>
      </w:rPr>
      <w:t xml:space="preserve">pg. </w:t>
    </w:r>
    <w:r w:rsidRPr="008929DB">
      <w:rPr>
        <w:caps/>
        <w:color w:val="44546A" w:themeColor="text2"/>
        <w:sz w:val="20"/>
        <w:szCs w:val="20"/>
      </w:rPr>
      <w:fldChar w:fldCharType="begin"/>
    </w:r>
    <w:r w:rsidRPr="008929DB">
      <w:rPr>
        <w:caps/>
        <w:color w:val="44546A" w:themeColor="text2"/>
        <w:sz w:val="20"/>
        <w:szCs w:val="20"/>
      </w:rPr>
      <w:instrText xml:space="preserve"> PAGE    \* MERGEFORMAT </w:instrText>
    </w:r>
    <w:r w:rsidRPr="008929DB">
      <w:rPr>
        <w:caps/>
        <w:color w:val="44546A" w:themeColor="text2"/>
        <w:sz w:val="20"/>
        <w:szCs w:val="20"/>
      </w:rPr>
      <w:fldChar w:fldCharType="separate"/>
    </w:r>
    <w:r w:rsidR="003E1AFF">
      <w:rPr>
        <w:caps/>
        <w:noProof/>
        <w:color w:val="44546A" w:themeColor="text2"/>
        <w:sz w:val="20"/>
        <w:szCs w:val="20"/>
      </w:rPr>
      <w:t>5</w:t>
    </w:r>
    <w:r w:rsidRPr="008929DB">
      <w:rPr>
        <w:rFonts w:asciiTheme="majorHAnsi" w:eastAsiaTheme="majorEastAsia" w:hAnsiTheme="majorHAnsi" w:cstheme="majorBidi"/>
        <w:caps/>
        <w:noProof/>
        <w:color w:val="44546A" w:themeColor="text2"/>
        <w:sz w:val="28"/>
        <w:szCs w:val="28"/>
      </w:rPr>
      <w:fldChar w:fldCharType="end"/>
    </w:r>
  </w:p>
  <w:p w14:paraId="7B242BAF" w14:textId="71BE69D1" w:rsidR="006001CB" w:rsidRDefault="00B73543" w:rsidP="006001CB">
    <w:pPr>
      <w:pStyle w:val="Header"/>
      <w:jc w:val="right"/>
      <w:rPr>
        <w:caps/>
        <w:color w:val="44546A" w:themeColor="text2"/>
        <w:sz w:val="20"/>
        <w:szCs w:val="20"/>
      </w:rPr>
    </w:pPr>
    <w:sdt>
      <w:sdtPr>
        <w:rPr>
          <w:caps/>
          <w:color w:val="44546A" w:themeColor="text2"/>
          <w:sz w:val="20"/>
          <w:szCs w:val="20"/>
        </w:rPr>
        <w:alias w:val="Date"/>
        <w:tag w:val="Date"/>
        <w:id w:val="-304078227"/>
        <w:dataBinding w:prefixMappings="xmlns:ns0='http://schemas.microsoft.com/office/2006/coverPageProps' " w:xpath="/ns0:CoverPageProperties[1]/ns0:PublishDate[1]" w:storeItemID="{55AF091B-3C7A-41E3-B477-F2FDAA23CFDA}"/>
        <w:date w:fullDate="2019-11-02T00:00:00Z">
          <w:dateFormat w:val="M/d/yy"/>
          <w:lid w:val="en-US"/>
          <w:storeMappedDataAs w:val="dateTime"/>
          <w:calendar w:val="gregorian"/>
        </w:date>
      </w:sdtPr>
      <w:sdtEndPr/>
      <w:sdtContent>
        <w:r w:rsidR="00A67B80">
          <w:rPr>
            <w:caps/>
            <w:color w:val="44546A" w:themeColor="text2"/>
            <w:sz w:val="20"/>
            <w:szCs w:val="20"/>
            <w:lang w:val="en-US"/>
          </w:rPr>
          <w:t>11/2/19</w:t>
        </w:r>
      </w:sdtContent>
    </w:sdt>
  </w:p>
  <w:p w14:paraId="35ACDACD" w14:textId="0609E367" w:rsidR="006001CB" w:rsidRDefault="00B73543" w:rsidP="006001CB">
    <w:pPr>
      <w:pStyle w:val="Header"/>
      <w:jc w:val="center"/>
      <w:rPr>
        <w:color w:val="44546A" w:themeColor="text2"/>
        <w:sz w:val="20"/>
        <w:szCs w:val="20"/>
      </w:rPr>
    </w:pPr>
    <w:sdt>
      <w:sdtPr>
        <w:rPr>
          <w:caps/>
          <w:color w:val="44546A" w:themeColor="text2"/>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001CB">
          <w:rPr>
            <w:caps/>
            <w:color w:val="44546A" w:themeColor="text2"/>
          </w:rPr>
          <w:t>EE495/CME495 System Requirement Matrix</w:t>
        </w:r>
      </w:sdtContent>
    </w:sdt>
  </w:p>
  <w:p w14:paraId="5340234A" w14:textId="62F3AC11" w:rsidR="006001CB" w:rsidRDefault="00600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A78CC" w14:textId="77777777" w:rsidR="001D50F8" w:rsidRPr="001D50F8" w:rsidRDefault="001D50F8" w:rsidP="001D50F8">
    <w:pPr>
      <w:pStyle w:val="Header"/>
      <w:jc w:val="center"/>
      <w:rPr>
        <w:color w:val="44546A" w:themeColor="text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40687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3C2DA0"/>
    <w:multiLevelType w:val="hybridMultilevel"/>
    <w:tmpl w:val="0314951C"/>
    <w:lvl w:ilvl="0" w:tplc="AE547D10">
      <w:start w:val="1"/>
      <w:numFmt w:val="lowerLetter"/>
      <w:pStyle w:val="subparaa"/>
      <w:lvlText w:val="%1."/>
      <w:lvlJc w:val="left"/>
      <w:pPr>
        <w:ind w:left="864" w:hanging="432"/>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33A6C"/>
    <w:multiLevelType w:val="hybridMultilevel"/>
    <w:tmpl w:val="E58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8797A"/>
    <w:multiLevelType w:val="multilevel"/>
    <w:tmpl w:val="35821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924699"/>
    <w:multiLevelType w:val="hybridMultilevel"/>
    <w:tmpl w:val="31D87CFA"/>
    <w:lvl w:ilvl="0" w:tplc="6F687158">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853F5"/>
    <w:multiLevelType w:val="hybridMultilevel"/>
    <w:tmpl w:val="66C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227CD"/>
    <w:multiLevelType w:val="hybridMultilevel"/>
    <w:tmpl w:val="6034305E"/>
    <w:lvl w:ilvl="0" w:tplc="CB5C0460">
      <w:start w:val="1"/>
      <w:numFmt w:val="bullet"/>
      <w:pStyle w:val="bulletlvl1"/>
      <w:lvlText w:val="●"/>
      <w:lvlJc w:val="left"/>
      <w:pPr>
        <w:ind w:left="1296" w:hanging="432"/>
      </w:pPr>
      <w:rPr>
        <w:rFonts w:ascii="Times New Roman" w:hAnsi="Times New Roman" w:cs="Times New Roman" w:hint="default"/>
        <w:b w:val="0"/>
        <w:i w:val="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491981"/>
    <w:multiLevelType w:val="multilevel"/>
    <w:tmpl w:val="4AD6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4303C8"/>
    <w:multiLevelType w:val="hybridMultilevel"/>
    <w:tmpl w:val="A50C6ED0"/>
    <w:lvl w:ilvl="0" w:tplc="6F687158">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654AB"/>
    <w:multiLevelType w:val="multilevel"/>
    <w:tmpl w:val="EE28099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9"/>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2"/>
  </w:num>
  <w:num w:numId="15">
    <w:abstractNumId w:val="5"/>
  </w:num>
  <w:num w:numId="16">
    <w:abstractNumId w:val="1"/>
  </w:num>
  <w:num w:numId="17">
    <w:abstractNumId w:val="6"/>
    <w:lvlOverride w:ilvl="0">
      <w:startOverride w:val="1"/>
    </w:lvlOverride>
  </w:num>
  <w:num w:numId="18">
    <w:abstractNumId w:val="8"/>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Hu">
    <w15:presenceInfo w15:providerId="Windows Live" w15:userId="fb83ac419681d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94"/>
    <w:rsid w:val="00046005"/>
    <w:rsid w:val="000561D8"/>
    <w:rsid w:val="00063296"/>
    <w:rsid w:val="00073574"/>
    <w:rsid w:val="000A04B3"/>
    <w:rsid w:val="000B5A43"/>
    <w:rsid w:val="000F2DF9"/>
    <w:rsid w:val="0010040C"/>
    <w:rsid w:val="00101794"/>
    <w:rsid w:val="00102D08"/>
    <w:rsid w:val="0012625A"/>
    <w:rsid w:val="00144339"/>
    <w:rsid w:val="00154360"/>
    <w:rsid w:val="00157A77"/>
    <w:rsid w:val="001861E9"/>
    <w:rsid w:val="00196719"/>
    <w:rsid w:val="00197023"/>
    <w:rsid w:val="001A2EB8"/>
    <w:rsid w:val="001A6D0D"/>
    <w:rsid w:val="001C3D39"/>
    <w:rsid w:val="001D50F8"/>
    <w:rsid w:val="001F15F1"/>
    <w:rsid w:val="00200382"/>
    <w:rsid w:val="00231979"/>
    <w:rsid w:val="00235B45"/>
    <w:rsid w:val="00240D98"/>
    <w:rsid w:val="00255589"/>
    <w:rsid w:val="00280815"/>
    <w:rsid w:val="00281403"/>
    <w:rsid w:val="00285CE0"/>
    <w:rsid w:val="002879E1"/>
    <w:rsid w:val="002A6485"/>
    <w:rsid w:val="002E035A"/>
    <w:rsid w:val="002E3839"/>
    <w:rsid w:val="002E3F2A"/>
    <w:rsid w:val="002E4EB0"/>
    <w:rsid w:val="00303E58"/>
    <w:rsid w:val="00305231"/>
    <w:rsid w:val="00324935"/>
    <w:rsid w:val="003305C9"/>
    <w:rsid w:val="003345A1"/>
    <w:rsid w:val="00351FFA"/>
    <w:rsid w:val="00353A51"/>
    <w:rsid w:val="00366E60"/>
    <w:rsid w:val="00374C30"/>
    <w:rsid w:val="0038757F"/>
    <w:rsid w:val="00394F7F"/>
    <w:rsid w:val="003A3859"/>
    <w:rsid w:val="003B4F5B"/>
    <w:rsid w:val="003E1312"/>
    <w:rsid w:val="003E1AFF"/>
    <w:rsid w:val="003F2146"/>
    <w:rsid w:val="003F66E2"/>
    <w:rsid w:val="0044679C"/>
    <w:rsid w:val="004B0D35"/>
    <w:rsid w:val="004C1E69"/>
    <w:rsid w:val="004F56C8"/>
    <w:rsid w:val="004F6509"/>
    <w:rsid w:val="00521C20"/>
    <w:rsid w:val="00534961"/>
    <w:rsid w:val="00534C83"/>
    <w:rsid w:val="00541ABD"/>
    <w:rsid w:val="005B0AFD"/>
    <w:rsid w:val="005D1A4C"/>
    <w:rsid w:val="005D48B1"/>
    <w:rsid w:val="005E2341"/>
    <w:rsid w:val="005E2F36"/>
    <w:rsid w:val="005E3E10"/>
    <w:rsid w:val="005F7FB4"/>
    <w:rsid w:val="006001CB"/>
    <w:rsid w:val="0061308F"/>
    <w:rsid w:val="0065570A"/>
    <w:rsid w:val="00665853"/>
    <w:rsid w:val="006666B8"/>
    <w:rsid w:val="0069384C"/>
    <w:rsid w:val="006A5C8B"/>
    <w:rsid w:val="006D0E13"/>
    <w:rsid w:val="006D3E31"/>
    <w:rsid w:val="006E1446"/>
    <w:rsid w:val="006E3C07"/>
    <w:rsid w:val="006F0383"/>
    <w:rsid w:val="006F4768"/>
    <w:rsid w:val="00706E05"/>
    <w:rsid w:val="00716329"/>
    <w:rsid w:val="007408D1"/>
    <w:rsid w:val="00740A88"/>
    <w:rsid w:val="007D0E89"/>
    <w:rsid w:val="007D38D4"/>
    <w:rsid w:val="007D43BC"/>
    <w:rsid w:val="007D44A9"/>
    <w:rsid w:val="007D54D7"/>
    <w:rsid w:val="007E24A2"/>
    <w:rsid w:val="007F6BC0"/>
    <w:rsid w:val="00836DC2"/>
    <w:rsid w:val="00846E37"/>
    <w:rsid w:val="00867B88"/>
    <w:rsid w:val="00867EB8"/>
    <w:rsid w:val="00885D9D"/>
    <w:rsid w:val="008977FF"/>
    <w:rsid w:val="008B15FC"/>
    <w:rsid w:val="008B48AB"/>
    <w:rsid w:val="008B6264"/>
    <w:rsid w:val="008E4311"/>
    <w:rsid w:val="00904873"/>
    <w:rsid w:val="009136B3"/>
    <w:rsid w:val="00931D4B"/>
    <w:rsid w:val="00942F04"/>
    <w:rsid w:val="00943FF6"/>
    <w:rsid w:val="009457BA"/>
    <w:rsid w:val="00991F69"/>
    <w:rsid w:val="009A3526"/>
    <w:rsid w:val="009A7D26"/>
    <w:rsid w:val="009B04EF"/>
    <w:rsid w:val="009C2388"/>
    <w:rsid w:val="009D5854"/>
    <w:rsid w:val="009F57A1"/>
    <w:rsid w:val="00A03200"/>
    <w:rsid w:val="00A03890"/>
    <w:rsid w:val="00A14823"/>
    <w:rsid w:val="00A16089"/>
    <w:rsid w:val="00A23CF0"/>
    <w:rsid w:val="00A314E9"/>
    <w:rsid w:val="00A443AE"/>
    <w:rsid w:val="00A6387F"/>
    <w:rsid w:val="00A67B80"/>
    <w:rsid w:val="00AB5156"/>
    <w:rsid w:val="00AB6DAF"/>
    <w:rsid w:val="00AC552B"/>
    <w:rsid w:val="00AD2FA9"/>
    <w:rsid w:val="00AD7082"/>
    <w:rsid w:val="00B3679D"/>
    <w:rsid w:val="00B52B9F"/>
    <w:rsid w:val="00B55BFD"/>
    <w:rsid w:val="00B73543"/>
    <w:rsid w:val="00BB2D70"/>
    <w:rsid w:val="00BB4316"/>
    <w:rsid w:val="00BD2961"/>
    <w:rsid w:val="00BD4FA6"/>
    <w:rsid w:val="00BF6A2D"/>
    <w:rsid w:val="00C262A2"/>
    <w:rsid w:val="00C32C00"/>
    <w:rsid w:val="00C36BCF"/>
    <w:rsid w:val="00C55DE2"/>
    <w:rsid w:val="00C649A7"/>
    <w:rsid w:val="00C96A9D"/>
    <w:rsid w:val="00CA530F"/>
    <w:rsid w:val="00CB6E5E"/>
    <w:rsid w:val="00CD7F0F"/>
    <w:rsid w:val="00CE06D3"/>
    <w:rsid w:val="00CF74E0"/>
    <w:rsid w:val="00D07856"/>
    <w:rsid w:val="00D1656D"/>
    <w:rsid w:val="00D33782"/>
    <w:rsid w:val="00DA39FF"/>
    <w:rsid w:val="00DD6960"/>
    <w:rsid w:val="00E057CB"/>
    <w:rsid w:val="00E35199"/>
    <w:rsid w:val="00E81A83"/>
    <w:rsid w:val="00EC28E1"/>
    <w:rsid w:val="00F15692"/>
    <w:rsid w:val="00F3633A"/>
    <w:rsid w:val="00F5184A"/>
    <w:rsid w:val="00F926DE"/>
    <w:rsid w:val="00FB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5416F449-BA84-4E34-963B-4FEAE195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00"/>
  </w:style>
  <w:style w:type="paragraph" w:styleId="Heading1">
    <w:name w:val="heading 1"/>
    <w:basedOn w:val="Normal"/>
    <w:next w:val="Normal"/>
    <w:link w:val="Heading1Char"/>
    <w:uiPriority w:val="9"/>
    <w:qFormat/>
    <w:rsid w:val="00C32C0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32C00"/>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32C00"/>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32C0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32C00"/>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32C00"/>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32C0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C0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2C0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C00"/>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C32C00"/>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C32C0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32C0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32C0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32C0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32C0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32C0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32C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C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2C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32C00"/>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C32C00"/>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32C00"/>
    <w:rPr>
      <w:color w:val="5A5A5A" w:themeColor="text1" w:themeTint="A5"/>
      <w:spacing w:val="10"/>
    </w:rPr>
  </w:style>
  <w:style w:type="character" w:styleId="Strong">
    <w:name w:val="Strong"/>
    <w:basedOn w:val="DefaultParagraphFont"/>
    <w:uiPriority w:val="22"/>
    <w:qFormat/>
    <w:rsid w:val="00C32C00"/>
    <w:rPr>
      <w:b/>
      <w:bCs/>
      <w:color w:val="000000" w:themeColor="text1"/>
    </w:rPr>
  </w:style>
  <w:style w:type="character" w:styleId="Emphasis">
    <w:name w:val="Emphasis"/>
    <w:basedOn w:val="DefaultParagraphFont"/>
    <w:uiPriority w:val="20"/>
    <w:qFormat/>
    <w:rsid w:val="00C32C00"/>
    <w:rPr>
      <w:i/>
      <w:iCs/>
      <w:color w:val="auto"/>
    </w:rPr>
  </w:style>
  <w:style w:type="paragraph" w:styleId="NoSpacing">
    <w:name w:val="No Spacing"/>
    <w:link w:val="NoSpacingChar"/>
    <w:uiPriority w:val="1"/>
    <w:qFormat/>
    <w:rsid w:val="00C32C00"/>
    <w:pPr>
      <w:spacing w:after="0" w:line="240" w:lineRule="auto"/>
    </w:pPr>
  </w:style>
  <w:style w:type="paragraph" w:styleId="Quote">
    <w:name w:val="Quote"/>
    <w:basedOn w:val="Normal"/>
    <w:next w:val="Normal"/>
    <w:link w:val="QuoteChar"/>
    <w:uiPriority w:val="29"/>
    <w:qFormat/>
    <w:rsid w:val="00C32C00"/>
    <w:pPr>
      <w:spacing w:before="160"/>
      <w:ind w:left="720" w:right="720"/>
    </w:pPr>
    <w:rPr>
      <w:i/>
      <w:iCs/>
      <w:color w:val="000000" w:themeColor="text1"/>
    </w:rPr>
  </w:style>
  <w:style w:type="character" w:customStyle="1" w:styleId="QuoteChar">
    <w:name w:val="Quote Char"/>
    <w:basedOn w:val="DefaultParagraphFont"/>
    <w:link w:val="Quote"/>
    <w:uiPriority w:val="29"/>
    <w:rsid w:val="00C32C00"/>
    <w:rPr>
      <w:i/>
      <w:iCs/>
      <w:color w:val="000000" w:themeColor="text1"/>
    </w:rPr>
  </w:style>
  <w:style w:type="paragraph" w:styleId="IntenseQuote">
    <w:name w:val="Intense Quote"/>
    <w:basedOn w:val="Normal"/>
    <w:next w:val="Normal"/>
    <w:link w:val="IntenseQuoteChar"/>
    <w:uiPriority w:val="30"/>
    <w:qFormat/>
    <w:rsid w:val="00C32C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2C00"/>
    <w:rPr>
      <w:color w:val="000000" w:themeColor="text1"/>
      <w:shd w:val="clear" w:color="auto" w:fill="F2F2F2" w:themeFill="background1" w:themeFillShade="F2"/>
    </w:rPr>
  </w:style>
  <w:style w:type="character" w:styleId="SubtleEmphasis">
    <w:name w:val="Subtle Emphasis"/>
    <w:basedOn w:val="DefaultParagraphFont"/>
    <w:uiPriority w:val="19"/>
    <w:qFormat/>
    <w:rsid w:val="00C32C00"/>
    <w:rPr>
      <w:i/>
      <w:iCs/>
      <w:color w:val="404040" w:themeColor="text1" w:themeTint="BF"/>
    </w:rPr>
  </w:style>
  <w:style w:type="character" w:styleId="IntenseEmphasis">
    <w:name w:val="Intense Emphasis"/>
    <w:basedOn w:val="DefaultParagraphFont"/>
    <w:uiPriority w:val="21"/>
    <w:qFormat/>
    <w:rsid w:val="00C32C00"/>
    <w:rPr>
      <w:b/>
      <w:bCs/>
      <w:i/>
      <w:iCs/>
      <w:caps/>
    </w:rPr>
  </w:style>
  <w:style w:type="character" w:styleId="SubtleReference">
    <w:name w:val="Subtle Reference"/>
    <w:basedOn w:val="DefaultParagraphFont"/>
    <w:uiPriority w:val="31"/>
    <w:qFormat/>
    <w:rsid w:val="00C32C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2C00"/>
    <w:rPr>
      <w:b/>
      <w:bCs/>
      <w:smallCaps/>
      <w:u w:val="single"/>
    </w:rPr>
  </w:style>
  <w:style w:type="character" w:styleId="BookTitle">
    <w:name w:val="Book Title"/>
    <w:basedOn w:val="DefaultParagraphFont"/>
    <w:uiPriority w:val="33"/>
    <w:qFormat/>
    <w:rsid w:val="00C32C00"/>
    <w:rPr>
      <w:b w:val="0"/>
      <w:bCs w:val="0"/>
      <w:smallCaps/>
      <w:spacing w:val="5"/>
    </w:rPr>
  </w:style>
  <w:style w:type="paragraph" w:styleId="TOCHeading">
    <w:name w:val="TOC Heading"/>
    <w:basedOn w:val="Heading1"/>
    <w:next w:val="Normal"/>
    <w:uiPriority w:val="39"/>
    <w:unhideWhenUsed/>
    <w:qFormat/>
    <w:rsid w:val="00C32C00"/>
    <w:pPr>
      <w:outlineLvl w:val="9"/>
    </w:pPr>
  </w:style>
  <w:style w:type="table" w:customStyle="1" w:styleId="TableGridLight1">
    <w:name w:val="Table Grid Light1"/>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31">
    <w:name w:val="Plain Table 31"/>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qFormat/>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867B88"/>
    <w:rPr>
      <w:color w:val="605E5C"/>
      <w:shd w:val="clear" w:color="auto" w:fill="E1DFDD"/>
    </w:rPr>
  </w:style>
  <w:style w:type="paragraph" w:customStyle="1" w:styleId="subparaa">
    <w:name w:val="subpara  a."/>
    <w:basedOn w:val="Normal"/>
    <w:qFormat/>
    <w:rsid w:val="00541ABD"/>
    <w:pPr>
      <w:keepLines/>
      <w:numPr>
        <w:numId w:val="16"/>
      </w:numPr>
      <w:spacing w:before="120" w:after="120" w:line="240" w:lineRule="auto"/>
    </w:pPr>
    <w:rPr>
      <w:rFonts w:ascii="Times New Roman" w:eastAsia="Times New Roman" w:hAnsi="Times New Roman" w:cs="Times New Roman"/>
      <w:color w:val="000000"/>
      <w:sz w:val="24"/>
      <w:szCs w:val="20"/>
      <w:lang w:val="en-US"/>
    </w:rPr>
  </w:style>
  <w:style w:type="paragraph" w:customStyle="1" w:styleId="bulletlvl1">
    <w:name w:val="bullet lvl 1"/>
    <w:basedOn w:val="Normal"/>
    <w:qFormat/>
    <w:rsid w:val="00541ABD"/>
    <w:pPr>
      <w:keepLines/>
      <w:numPr>
        <w:numId w:val="17"/>
      </w:numPr>
      <w:spacing w:after="120" w:line="240" w:lineRule="auto"/>
    </w:pPr>
    <w:rPr>
      <w:rFonts w:ascii="Times New Roman" w:eastAsia="Times New Roman" w:hAnsi="Times New Roman" w:cs="Times New Roman"/>
      <w:color w:val="000000"/>
      <w:sz w:val="24"/>
      <w:szCs w:val="20"/>
      <w:lang w:val="en-US"/>
    </w:rPr>
  </w:style>
  <w:style w:type="paragraph" w:customStyle="1" w:styleId="AbbreviationsAcronyms">
    <w:name w:val="Abbreviations/Acronyms"/>
    <w:basedOn w:val="Normal"/>
    <w:uiPriority w:val="1"/>
    <w:rsid w:val="00281403"/>
    <w:pPr>
      <w:keepLines/>
      <w:tabs>
        <w:tab w:val="left" w:pos="2520"/>
      </w:tabs>
      <w:spacing w:before="60" w:after="0" w:line="240" w:lineRule="auto"/>
      <w:ind w:left="2520" w:hanging="1800"/>
    </w:pPr>
    <w:rPr>
      <w:rFonts w:ascii="Times New Roman" w:eastAsia="Times New Roman" w:hAnsi="Times New Roman" w:cs="Times New Roman"/>
      <w:color w:val="000000"/>
      <w:sz w:val="24"/>
      <w:szCs w:val="20"/>
      <w:lang w:val="en-US"/>
    </w:rPr>
  </w:style>
  <w:style w:type="paragraph" w:customStyle="1" w:styleId="Tablecontents">
    <w:name w:val="Table contents"/>
    <w:basedOn w:val="Normal"/>
    <w:qFormat/>
    <w:rsid w:val="006A5C8B"/>
    <w:pPr>
      <w:keepLines/>
      <w:spacing w:before="40" w:after="40" w:line="240" w:lineRule="auto"/>
    </w:pPr>
    <w:rPr>
      <w:rFonts w:ascii="Arial" w:eastAsia="Times New Roman" w:hAnsi="Arial" w:cs="Times New Roman"/>
      <w:color w:val="000000"/>
      <w:sz w:val="18"/>
      <w:szCs w:val="20"/>
      <w:lang w:val="en-US"/>
    </w:rPr>
  </w:style>
  <w:style w:type="paragraph" w:customStyle="1" w:styleId="TitleTable">
    <w:name w:val="Title: Table"/>
    <w:basedOn w:val="Normal"/>
    <w:next w:val="Tablecontents"/>
    <w:qFormat/>
    <w:rsid w:val="006A5C8B"/>
    <w:pPr>
      <w:keepNext/>
      <w:keepLines/>
      <w:tabs>
        <w:tab w:val="left" w:pos="720"/>
        <w:tab w:val="left" w:pos="1080"/>
        <w:tab w:val="left" w:pos="2405"/>
        <w:tab w:val="left" w:pos="2880"/>
      </w:tabs>
      <w:spacing w:before="120" w:after="120" w:line="240" w:lineRule="auto"/>
      <w:jc w:val="center"/>
    </w:pPr>
    <w:rPr>
      <w:rFonts w:ascii="Arial" w:eastAsia="Times New Roman" w:hAnsi="Arial" w:cs="Times New Roman"/>
      <w:b/>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810441529">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D63821863B495584CD38380DB6A7E7"/>
        <w:category>
          <w:name w:val="General"/>
          <w:gallery w:val="placeholder"/>
        </w:category>
        <w:types>
          <w:type w:val="bbPlcHdr"/>
        </w:types>
        <w:behaviors>
          <w:behavior w:val="content"/>
        </w:behaviors>
        <w:guid w:val="{82428EE3-431C-43BD-A3E4-A28F5094BF13}"/>
      </w:docPartPr>
      <w:docPartBody>
        <w:p w:rsidR="000632F1" w:rsidRDefault="0019081F" w:rsidP="0019081F">
          <w:pPr>
            <w:pStyle w:val="93D63821863B495584CD38380DB6A7E7"/>
          </w:pPr>
          <w:r>
            <w:rPr>
              <w:color w:val="2F5496" w:themeColor="accent1" w:themeShade="BF"/>
              <w:sz w:val="24"/>
              <w:szCs w:val="24"/>
            </w:rPr>
            <w:t>[Company name]</w:t>
          </w:r>
        </w:p>
      </w:docPartBody>
    </w:docPart>
    <w:docPart>
      <w:docPartPr>
        <w:name w:val="6920FEAB6CB14CF6806B3313C1780540"/>
        <w:category>
          <w:name w:val="General"/>
          <w:gallery w:val="placeholder"/>
        </w:category>
        <w:types>
          <w:type w:val="bbPlcHdr"/>
        </w:types>
        <w:behaviors>
          <w:behavior w:val="content"/>
        </w:behaviors>
        <w:guid w:val="{14BE6EDA-CAB6-4C1D-8742-CEA720D115D1}"/>
      </w:docPartPr>
      <w:docPartBody>
        <w:p w:rsidR="000632F1" w:rsidRDefault="0019081F" w:rsidP="0019081F">
          <w:pPr>
            <w:pStyle w:val="6920FEAB6CB14CF6806B3313C1780540"/>
          </w:pPr>
          <w:r>
            <w:rPr>
              <w:rFonts w:asciiTheme="majorHAnsi" w:eastAsiaTheme="majorEastAsia" w:hAnsiTheme="majorHAnsi" w:cstheme="majorBidi"/>
              <w:color w:val="4472C4" w:themeColor="accent1"/>
              <w:sz w:val="88"/>
              <w:szCs w:val="88"/>
            </w:rPr>
            <w:t>[Document title]</w:t>
          </w:r>
        </w:p>
      </w:docPartBody>
    </w:docPart>
    <w:docPart>
      <w:docPartPr>
        <w:name w:val="5AD32130B3834E90933725643F430777"/>
        <w:category>
          <w:name w:val="General"/>
          <w:gallery w:val="placeholder"/>
        </w:category>
        <w:types>
          <w:type w:val="bbPlcHdr"/>
        </w:types>
        <w:behaviors>
          <w:behavior w:val="content"/>
        </w:behaviors>
        <w:guid w:val="{7B8BBCDE-347C-46EA-86DD-A1251B3DB875}"/>
      </w:docPartPr>
      <w:docPartBody>
        <w:p w:rsidR="000632F1" w:rsidRDefault="0019081F" w:rsidP="0019081F">
          <w:pPr>
            <w:pStyle w:val="5AD32130B3834E90933725643F430777"/>
          </w:pPr>
          <w:r>
            <w:rPr>
              <w:color w:val="2F5496" w:themeColor="accent1" w:themeShade="BF"/>
              <w:sz w:val="24"/>
              <w:szCs w:val="24"/>
            </w:rPr>
            <w:t>[Document subtitle]</w:t>
          </w:r>
        </w:p>
      </w:docPartBody>
    </w:docPart>
    <w:docPart>
      <w:docPartPr>
        <w:name w:val="45B766761A3142CCB8A1F32BBB7EB4D4"/>
        <w:category>
          <w:name w:val="General"/>
          <w:gallery w:val="placeholder"/>
        </w:category>
        <w:types>
          <w:type w:val="bbPlcHdr"/>
        </w:types>
        <w:behaviors>
          <w:behavior w:val="content"/>
        </w:behaviors>
        <w:guid w:val="{CF8F49EE-3BCB-4AF3-8F5C-F09269AFC954}"/>
      </w:docPartPr>
      <w:docPartBody>
        <w:p w:rsidR="000632F1" w:rsidRDefault="0019081F" w:rsidP="0019081F">
          <w:pPr>
            <w:pStyle w:val="45B766761A3142CCB8A1F32BBB7EB4D4"/>
          </w:pPr>
          <w:r>
            <w:rPr>
              <w:color w:val="4472C4" w:themeColor="accent1"/>
              <w:sz w:val="28"/>
              <w:szCs w:val="28"/>
            </w:rPr>
            <w:t>[Author name]</w:t>
          </w:r>
        </w:p>
      </w:docPartBody>
    </w:docPart>
    <w:docPart>
      <w:docPartPr>
        <w:name w:val="F7C74A959BE74DA4A11FE924ADDAFAE3"/>
        <w:category>
          <w:name w:val="General"/>
          <w:gallery w:val="placeholder"/>
        </w:category>
        <w:types>
          <w:type w:val="bbPlcHdr"/>
        </w:types>
        <w:behaviors>
          <w:behavior w:val="content"/>
        </w:behaviors>
        <w:guid w:val="{6528DE65-C328-4031-8F90-75870439BB55}"/>
      </w:docPartPr>
      <w:docPartBody>
        <w:p w:rsidR="000632F1" w:rsidRDefault="0019081F" w:rsidP="0019081F">
          <w:pPr>
            <w:pStyle w:val="F7C74A959BE74DA4A11FE924ADDAFAE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081F"/>
    <w:rsid w:val="000632F1"/>
    <w:rsid w:val="00063B47"/>
    <w:rsid w:val="001132B4"/>
    <w:rsid w:val="00122690"/>
    <w:rsid w:val="00157423"/>
    <w:rsid w:val="0019081F"/>
    <w:rsid w:val="00353B53"/>
    <w:rsid w:val="006D4764"/>
    <w:rsid w:val="006D72A2"/>
    <w:rsid w:val="008526B7"/>
    <w:rsid w:val="0088325E"/>
    <w:rsid w:val="0090318C"/>
    <w:rsid w:val="00944889"/>
    <w:rsid w:val="009A4819"/>
    <w:rsid w:val="00A64D43"/>
    <w:rsid w:val="00A733C5"/>
    <w:rsid w:val="00A87E55"/>
    <w:rsid w:val="00A93C29"/>
    <w:rsid w:val="00B16F2B"/>
    <w:rsid w:val="00C04EB0"/>
    <w:rsid w:val="00CF729E"/>
    <w:rsid w:val="00D24773"/>
    <w:rsid w:val="00D308BD"/>
    <w:rsid w:val="00DA7C38"/>
    <w:rsid w:val="00DE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D24773"/>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 w:type="paragraph" w:customStyle="1" w:styleId="A7DC2269DC43486891FA4867D6896E79">
    <w:name w:val="A7DC2269DC43486891FA4867D6896E79"/>
    <w:rsid w:val="00353B53"/>
  </w:style>
  <w:style w:type="paragraph" w:customStyle="1" w:styleId="B54D269CE6C14B22ADDED236C05260FD">
    <w:name w:val="B54D269CE6C14B22ADDED236C05260FD"/>
    <w:rsid w:val="00353B53"/>
  </w:style>
  <w:style w:type="paragraph" w:customStyle="1" w:styleId="43DB88B7546941ECA9B02A2D453315BA">
    <w:name w:val="43DB88B7546941ECA9B02A2D453315BA"/>
    <w:rsid w:val="00353B53"/>
  </w:style>
  <w:style w:type="paragraph" w:customStyle="1" w:styleId="41C46212383B427FB0E68AA025F4AD2A">
    <w:name w:val="41C46212383B427FB0E68AA025F4AD2A"/>
    <w:rsid w:val="00353B53"/>
  </w:style>
  <w:style w:type="paragraph" w:customStyle="1" w:styleId="BF386B282C56440E96EB6F76AD554A57">
    <w:name w:val="BF386B282C56440E96EB6F76AD554A57"/>
    <w:rsid w:val="00D24773"/>
    <w:rPr>
      <w:lang w:val="en-CA" w:eastAsia="en-CA"/>
    </w:rPr>
  </w:style>
  <w:style w:type="paragraph" w:customStyle="1" w:styleId="BED79BE84F4240D082494D05DF582E2A">
    <w:name w:val="BED79BE84F4240D082494D05DF582E2A"/>
    <w:rsid w:val="00D24773"/>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2019-11-02T00:00:00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73ADF9D-4F03-4E03-9380-CF1CE18D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EE495/CME495 System Requirement Matrix</vt:lpstr>
    </vt:vector>
  </TitlesOfParts>
  <Company>EE495/CME495</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EE495/CME495 System Requirement Matrix</dc:title>
  <dc:subject>Revision 3</dc:subject>
  <dc:creator>Thomas Hu, Jordan Smith, Jason Wong</dc:creator>
  <cp:lastModifiedBy>Thomas Hu</cp:lastModifiedBy>
  <cp:revision>3</cp:revision>
  <dcterms:created xsi:type="dcterms:W3CDTF">2019-11-13T22:18:00Z</dcterms:created>
  <dcterms:modified xsi:type="dcterms:W3CDTF">2019-11-13T22:23:00Z</dcterms:modified>
</cp:coreProperties>
</file>